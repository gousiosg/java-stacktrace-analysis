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376486" w14:textId="77777777" w:rsidR="005E765C" w:rsidRPr="00435D84" w:rsidRDefault="005E765C" w:rsidP="005E765C">
      <w:pPr>
        <w:jc w:val="center"/>
        <w:rPr>
          <w:b/>
          <w:lang w:val="en-US"/>
        </w:rPr>
      </w:pPr>
    </w:p>
    <w:p w14:paraId="0A180D66" w14:textId="3268E607" w:rsidR="005E765C" w:rsidRPr="00435D84" w:rsidRDefault="005E765C" w:rsidP="0042356A">
      <w:pPr>
        <w:widowControl w:val="0"/>
        <w:autoSpaceDE w:val="0"/>
        <w:autoSpaceDN w:val="0"/>
        <w:adjustRightInd w:val="0"/>
        <w:spacing w:after="240"/>
        <w:rPr>
          <w:rFonts w:ascii="Apple Symbols" w:hAnsi="Apple Symbols" w:cs="Apple Symbols"/>
          <w:lang w:val="en-US"/>
        </w:rPr>
      </w:pPr>
      <w:r w:rsidRPr="00435D84">
        <w:rPr>
          <w:rFonts w:ascii="Apple Symbols" w:hAnsi="Apple Symbols" w:cs="Apple Symbols"/>
          <w:color w:val="274678"/>
          <w:sz w:val="42"/>
          <w:szCs w:val="42"/>
          <w:lang w:val="en-US"/>
        </w:rPr>
        <w:t>Cover Letter: “</w:t>
      </w:r>
      <w:r w:rsidR="00E13D42" w:rsidRPr="00435D84">
        <w:rPr>
          <w:rFonts w:ascii="Apple Symbols" w:hAnsi="Apple Symbols" w:cs="Apple Symbols"/>
          <w:color w:val="274678"/>
          <w:sz w:val="42"/>
          <w:szCs w:val="42"/>
          <w:lang w:val="en-US"/>
        </w:rPr>
        <w:t>Exception Handling Bug Hazards in Android: Results from a Mining Study and an Exploratory Survey</w:t>
      </w:r>
      <w:r w:rsidRPr="00435D84">
        <w:rPr>
          <w:rFonts w:ascii="Apple Symbols" w:hAnsi="Apple Symbols" w:cs="Apple Symbols"/>
          <w:color w:val="274678"/>
          <w:sz w:val="42"/>
          <w:szCs w:val="42"/>
          <w:lang w:val="en-US"/>
        </w:rPr>
        <w:t>”</w:t>
      </w:r>
    </w:p>
    <w:p w14:paraId="6ECFA093" w14:textId="77777777" w:rsidR="005D7D32" w:rsidRDefault="005D7D32" w:rsidP="005D7D32">
      <w:pPr>
        <w:widowControl w:val="0"/>
        <w:autoSpaceDE w:val="0"/>
        <w:autoSpaceDN w:val="0"/>
        <w:adjustRightInd w:val="0"/>
        <w:spacing w:after="240"/>
        <w:rPr>
          <w:rFonts w:ascii="Times" w:hAnsi="Times" w:cs="Times"/>
          <w:sz w:val="22"/>
          <w:szCs w:val="22"/>
          <w:lang w:val="en-US"/>
        </w:rPr>
      </w:pPr>
    </w:p>
    <w:p w14:paraId="2E500CB5" w14:textId="77777777" w:rsidR="005D7D32" w:rsidRDefault="005D7D32" w:rsidP="005D7D32">
      <w:pPr>
        <w:widowControl w:val="0"/>
        <w:pBdr>
          <w:bottom w:val="single" w:sz="6" w:space="1" w:color="auto"/>
        </w:pBdr>
        <w:autoSpaceDE w:val="0"/>
        <w:autoSpaceDN w:val="0"/>
        <w:adjustRightInd w:val="0"/>
        <w:spacing w:after="240"/>
        <w:rPr>
          <w:rFonts w:ascii="Times" w:hAnsi="Times" w:cs="Times"/>
          <w:sz w:val="22"/>
          <w:szCs w:val="22"/>
          <w:lang w:val="en-US"/>
        </w:rPr>
      </w:pPr>
    </w:p>
    <w:p w14:paraId="3E98D137" w14:textId="77777777" w:rsidR="005D7D32" w:rsidRPr="005D7D32" w:rsidRDefault="005D7D32" w:rsidP="005D7D32">
      <w:pPr>
        <w:widowControl w:val="0"/>
        <w:autoSpaceDE w:val="0"/>
        <w:autoSpaceDN w:val="0"/>
        <w:adjustRightInd w:val="0"/>
        <w:spacing w:after="240"/>
        <w:rPr>
          <w:rFonts w:ascii="Apple Symbols" w:hAnsi="Apple Symbols" w:cs="Apple Symbols"/>
          <w:b/>
          <w:lang w:val="en-US"/>
        </w:rPr>
      </w:pPr>
      <w:r w:rsidRPr="005D7D32">
        <w:rPr>
          <w:rFonts w:ascii="Apple Symbols" w:hAnsi="Apple Symbols" w:cs="Apple Symbols"/>
          <w:b/>
          <w:lang w:val="en-US"/>
        </w:rPr>
        <w:t>Authors:</w:t>
      </w:r>
    </w:p>
    <w:p w14:paraId="2F7ABA9C" w14:textId="36F54053" w:rsidR="005D7D32" w:rsidRPr="005D7D32" w:rsidRDefault="005D7D32" w:rsidP="005D7D32">
      <w:pPr>
        <w:widowControl w:val="0"/>
        <w:autoSpaceDE w:val="0"/>
        <w:autoSpaceDN w:val="0"/>
        <w:adjustRightInd w:val="0"/>
        <w:spacing w:after="240"/>
        <w:rPr>
          <w:rFonts w:ascii="Apple Symbols" w:hAnsi="Apple Symbols" w:cs="Apple Symbols"/>
          <w:lang w:val="en-US"/>
        </w:rPr>
      </w:pPr>
      <w:r w:rsidRPr="005D7D32">
        <w:rPr>
          <w:rFonts w:ascii="Apple Symbols" w:hAnsi="Apple Symbols" w:cs="Apple Symbols"/>
          <w:lang w:val="en-US"/>
        </w:rPr>
        <w:t>Roberta Coelho</w:t>
      </w:r>
      <w:r>
        <w:rPr>
          <w:rFonts w:ascii="Apple Symbols" w:hAnsi="Apple Symbols" w:cs="Apple Symbols"/>
          <w:lang w:val="en-US"/>
        </w:rPr>
        <w:t xml:space="preserve"> – (</w:t>
      </w:r>
      <w:r>
        <w:rPr>
          <w:rFonts w:ascii="Apple Symbols" w:hAnsi="Apple Symbols" w:cs="Apple Symbols"/>
          <w:i/>
          <w:lang w:val="en-US"/>
        </w:rPr>
        <w:t>c</w:t>
      </w:r>
      <w:r w:rsidRPr="005D7D32">
        <w:rPr>
          <w:rFonts w:ascii="Apple Symbols" w:hAnsi="Apple Symbols" w:cs="Apple Symbols"/>
          <w:i/>
          <w:lang w:val="en-US"/>
        </w:rPr>
        <w:t>orresponding Author</w:t>
      </w:r>
      <w:r>
        <w:rPr>
          <w:rFonts w:ascii="Apple Symbols" w:hAnsi="Apple Symbols" w:cs="Apple Symbols"/>
          <w:lang w:val="en-US"/>
        </w:rPr>
        <w:t xml:space="preserve">). Address - </w:t>
      </w:r>
      <w:r w:rsidRPr="005D7D32">
        <w:rPr>
          <w:rFonts w:ascii="Apple Symbols" w:hAnsi="Apple Symbols" w:cs="Apple Symbols"/>
          <w:lang w:val="en-US"/>
        </w:rPr>
        <w:t> Federal University of Rio Grande do Norte, CIVT/UFRN. Av. Senador Salgado Filho, 3000. Lagoa Nova, CEP: 59.078-970. Natal/RN. Brazil Tel.: +55-84-3342-2216 </w:t>
      </w:r>
      <w:r>
        <w:rPr>
          <w:rFonts w:ascii="Apple Symbols" w:hAnsi="Apple Symbols" w:cs="Apple Symbols"/>
          <w:lang w:val="en-US"/>
        </w:rPr>
        <w:t xml:space="preserve"> - </w:t>
      </w:r>
      <w:r w:rsidRPr="005D7D32">
        <w:rPr>
          <w:rFonts w:ascii="Apple Symbols" w:hAnsi="Apple Symbols" w:cs="Apple Symbols"/>
          <w:lang w:val="en-US"/>
        </w:rPr>
        <w:t>E-mail: roberta@dimap.ufrn.br</w:t>
      </w:r>
    </w:p>
    <w:p w14:paraId="1255BE21" w14:textId="79B17C6D" w:rsidR="005D7D32" w:rsidRPr="005D7D32" w:rsidRDefault="005D7D32" w:rsidP="005D7D32">
      <w:pPr>
        <w:widowControl w:val="0"/>
        <w:autoSpaceDE w:val="0"/>
        <w:autoSpaceDN w:val="0"/>
        <w:adjustRightInd w:val="0"/>
        <w:spacing w:after="240"/>
        <w:rPr>
          <w:rFonts w:ascii="Apple Symbols" w:hAnsi="Apple Symbols" w:cs="Apple Symbols"/>
          <w:lang w:val="en-US"/>
        </w:rPr>
      </w:pPr>
      <w:r w:rsidRPr="005D7D32">
        <w:rPr>
          <w:rFonts w:ascii="Apple Symbols" w:hAnsi="Apple Symbols" w:cs="Apple Symbols"/>
          <w:lang w:val="en-US"/>
        </w:rPr>
        <w:t>Lucas Almeida</w:t>
      </w:r>
      <w:r>
        <w:rPr>
          <w:rFonts w:ascii="Apple Symbols" w:hAnsi="Apple Symbols" w:cs="Apple Symbols"/>
          <w:lang w:val="en-US"/>
        </w:rPr>
        <w:t xml:space="preserve"> - </w:t>
      </w:r>
      <w:r w:rsidRPr="005D7D32">
        <w:rPr>
          <w:rFonts w:ascii="Apple Symbols" w:hAnsi="Apple Symbols" w:cs="Apple Symbols"/>
          <w:lang w:val="en-US"/>
        </w:rPr>
        <w:t> E-mail: lucas.almeida@ppgsc.ufrn.br</w:t>
      </w:r>
    </w:p>
    <w:p w14:paraId="7E6BA817" w14:textId="28FF5E5B" w:rsidR="005D7D32" w:rsidRPr="005D7D32" w:rsidRDefault="005D7D32" w:rsidP="005D7D32">
      <w:pPr>
        <w:widowControl w:val="0"/>
        <w:autoSpaceDE w:val="0"/>
        <w:autoSpaceDN w:val="0"/>
        <w:adjustRightInd w:val="0"/>
        <w:spacing w:after="240"/>
        <w:rPr>
          <w:rFonts w:ascii="Apple Symbols" w:hAnsi="Apple Symbols" w:cs="Apple Symbols"/>
          <w:lang w:val="en-US"/>
        </w:rPr>
      </w:pPr>
      <w:r w:rsidRPr="005D7D32">
        <w:rPr>
          <w:rFonts w:ascii="Apple Symbols" w:hAnsi="Apple Symbols" w:cs="Apple Symbols"/>
          <w:lang w:val="en-US"/>
        </w:rPr>
        <w:t xml:space="preserve">Georgios Gousios </w:t>
      </w:r>
      <w:r>
        <w:rPr>
          <w:rFonts w:ascii="Apple Symbols" w:hAnsi="Apple Symbols" w:cs="Apple Symbols"/>
          <w:lang w:val="en-US"/>
        </w:rPr>
        <w:t xml:space="preserve">- </w:t>
      </w:r>
      <w:r w:rsidRPr="005D7D32">
        <w:rPr>
          <w:rFonts w:ascii="Apple Symbols" w:hAnsi="Apple Symbols" w:cs="Apple Symbols"/>
          <w:lang w:val="en-US"/>
        </w:rPr>
        <w:t>E-mail: georgios@cs.ru.nl</w:t>
      </w:r>
    </w:p>
    <w:p w14:paraId="031C6BBA" w14:textId="67D38D2B" w:rsidR="005D7D32" w:rsidRPr="005D7D32" w:rsidRDefault="005D7D32" w:rsidP="005D7D32">
      <w:pPr>
        <w:widowControl w:val="0"/>
        <w:autoSpaceDE w:val="0"/>
        <w:autoSpaceDN w:val="0"/>
        <w:adjustRightInd w:val="0"/>
        <w:spacing w:after="240"/>
        <w:rPr>
          <w:rFonts w:ascii="Apple Symbols" w:hAnsi="Apple Symbols" w:cs="Apple Symbols"/>
          <w:lang w:val="en-US"/>
        </w:rPr>
      </w:pPr>
      <w:r w:rsidRPr="005D7D32">
        <w:rPr>
          <w:rFonts w:ascii="Apple Symbols" w:hAnsi="Apple Symbols" w:cs="Apple Symbols"/>
          <w:lang w:val="en-US"/>
        </w:rPr>
        <w:t>Arie van Deursen </w:t>
      </w:r>
      <w:r>
        <w:rPr>
          <w:rFonts w:ascii="Apple Symbols" w:hAnsi="Apple Symbols" w:cs="Apple Symbols"/>
          <w:lang w:val="en-US"/>
        </w:rPr>
        <w:t xml:space="preserve"> - </w:t>
      </w:r>
      <w:r w:rsidRPr="005D7D32">
        <w:rPr>
          <w:rFonts w:ascii="Apple Symbols" w:hAnsi="Apple Symbols" w:cs="Apple Symbols"/>
          <w:lang w:val="en-US"/>
        </w:rPr>
        <w:t>E-mail: arie.vandeursen@tudelft.nl</w:t>
      </w:r>
    </w:p>
    <w:p w14:paraId="745D6B4D" w14:textId="39DB88BB" w:rsidR="005D7D32" w:rsidRDefault="005D7D32" w:rsidP="005D7D32">
      <w:pPr>
        <w:widowControl w:val="0"/>
        <w:pBdr>
          <w:bottom w:val="single" w:sz="6" w:space="1" w:color="auto"/>
        </w:pBdr>
        <w:autoSpaceDE w:val="0"/>
        <w:autoSpaceDN w:val="0"/>
        <w:adjustRightInd w:val="0"/>
        <w:spacing w:after="240"/>
        <w:rPr>
          <w:rFonts w:ascii="Apple Symbols" w:hAnsi="Apple Symbols" w:cs="Apple Symbols"/>
          <w:lang w:val="en-US"/>
        </w:rPr>
      </w:pPr>
      <w:r w:rsidRPr="005D7D32">
        <w:rPr>
          <w:rFonts w:ascii="Apple Symbols" w:hAnsi="Apple Symbols" w:cs="Apple Symbols"/>
          <w:lang w:val="en-US"/>
        </w:rPr>
        <w:t>Christoph Treude </w:t>
      </w:r>
      <w:r>
        <w:rPr>
          <w:rFonts w:ascii="Apple Symbols" w:hAnsi="Apple Symbols" w:cs="Apple Symbols"/>
          <w:lang w:val="en-US"/>
        </w:rPr>
        <w:t xml:space="preserve"> - </w:t>
      </w:r>
      <w:r w:rsidRPr="005D7D32">
        <w:rPr>
          <w:rFonts w:ascii="Apple Symbols" w:hAnsi="Apple Symbols" w:cs="Apple Symbols"/>
          <w:lang w:val="en-US"/>
        </w:rPr>
        <w:t>E-mail: ctreude@dimap.ufrn.br</w:t>
      </w:r>
    </w:p>
    <w:p w14:paraId="2D05FBC6" w14:textId="77777777" w:rsidR="005D7D32" w:rsidRPr="005D7D32" w:rsidRDefault="005D7D32" w:rsidP="005D7D32">
      <w:pPr>
        <w:widowControl w:val="0"/>
        <w:pBdr>
          <w:bottom w:val="single" w:sz="6" w:space="1" w:color="auto"/>
        </w:pBdr>
        <w:autoSpaceDE w:val="0"/>
        <w:autoSpaceDN w:val="0"/>
        <w:adjustRightInd w:val="0"/>
        <w:spacing w:after="240"/>
        <w:rPr>
          <w:rFonts w:ascii="Apple Symbols" w:hAnsi="Apple Symbols" w:cs="Apple Symbols"/>
          <w:lang w:val="en-US"/>
        </w:rPr>
      </w:pPr>
    </w:p>
    <w:p w14:paraId="20CD8880" w14:textId="77777777" w:rsidR="005D7D32" w:rsidRDefault="005D7D32" w:rsidP="00380E90">
      <w:pPr>
        <w:widowControl w:val="0"/>
        <w:autoSpaceDE w:val="0"/>
        <w:autoSpaceDN w:val="0"/>
        <w:adjustRightInd w:val="0"/>
        <w:spacing w:after="240"/>
        <w:jc w:val="both"/>
        <w:rPr>
          <w:rFonts w:ascii="Apple Symbols" w:hAnsi="Apple Symbols" w:cs="Apple Symbols"/>
          <w:lang w:val="en-US"/>
        </w:rPr>
      </w:pPr>
    </w:p>
    <w:p w14:paraId="57C6B5AE" w14:textId="6825DF8A" w:rsidR="005E765C" w:rsidRDefault="00B86BBE" w:rsidP="00870886">
      <w:pPr>
        <w:rPr>
          <w:rFonts w:ascii="Apple Symbols" w:hAnsi="Apple Symbols" w:cs="Apple Symbols"/>
          <w:lang w:val="en-US"/>
        </w:rPr>
      </w:pPr>
      <w:r>
        <w:rPr>
          <w:rFonts w:ascii="Apple Symbols" w:hAnsi="Apple Symbols" w:cs="Apple Symbols"/>
          <w:lang w:val="en-US"/>
        </w:rPr>
        <w:t>Thi</w:t>
      </w:r>
      <w:r w:rsidR="005E765C" w:rsidRPr="00435D84">
        <w:rPr>
          <w:rFonts w:ascii="Apple Symbols" w:hAnsi="Apple Symbols" w:cs="Apple Symbols"/>
          <w:lang w:val="en-US"/>
        </w:rPr>
        <w:t xml:space="preserve">s </w:t>
      </w:r>
      <w:r w:rsidR="00870886">
        <w:rPr>
          <w:rFonts w:ascii="Apple Symbols" w:hAnsi="Apple Symbols" w:cs="Apple Symbols"/>
          <w:lang w:val="en-US"/>
        </w:rPr>
        <w:t>is the response letter for the paper</w:t>
      </w:r>
      <w:r w:rsidR="005E765C" w:rsidRPr="00435D84">
        <w:rPr>
          <w:rFonts w:ascii="Apple Symbols" w:hAnsi="Apple Symbols" w:cs="Apple Symbols"/>
          <w:lang w:val="en-US"/>
        </w:rPr>
        <w:t xml:space="preserve"> </w:t>
      </w:r>
      <w:r w:rsidR="00E13D42" w:rsidRPr="00435D84">
        <w:rPr>
          <w:rFonts w:ascii="Apple Symbols" w:hAnsi="Apple Symbols" w:cs="Apple Symbols"/>
          <w:lang w:val="en-US"/>
        </w:rPr>
        <w:t>“</w:t>
      </w:r>
      <w:r w:rsidR="00870886" w:rsidRPr="00870886">
        <w:rPr>
          <w:rFonts w:ascii="Arial" w:eastAsia="Times New Roman" w:hAnsi="Arial" w:cs="Arial"/>
          <w:i/>
          <w:color w:val="222222"/>
          <w:sz w:val="19"/>
          <w:szCs w:val="19"/>
          <w:shd w:val="clear" w:color="auto" w:fill="FFFFFF"/>
        </w:rPr>
        <w:t>Exception Handling Bug Hazards in Android: Results from a Mining Study and an Exploratory Survey</w:t>
      </w:r>
      <w:r w:rsidR="00E13D42" w:rsidRPr="00435D84">
        <w:rPr>
          <w:rFonts w:ascii="Apple Symbols" w:hAnsi="Apple Symbols" w:cs="Apple Symbols"/>
          <w:lang w:val="en-US"/>
        </w:rPr>
        <w:t>”</w:t>
      </w:r>
      <w:r w:rsidR="00870886">
        <w:rPr>
          <w:rFonts w:ascii="Apple Symbols" w:hAnsi="Apple Symbols" w:cs="Apple Symbols"/>
          <w:lang w:val="en-US"/>
        </w:rPr>
        <w:t xml:space="preserve"> submitted to </w:t>
      </w:r>
      <w:r w:rsidR="00870886" w:rsidRPr="00870886">
        <w:rPr>
          <w:rFonts w:ascii="Arial" w:eastAsia="Times New Roman" w:hAnsi="Arial" w:cs="Arial"/>
          <w:color w:val="222222"/>
          <w:sz w:val="19"/>
          <w:szCs w:val="19"/>
          <w:shd w:val="clear" w:color="auto" w:fill="FFFFFF"/>
        </w:rPr>
        <w:t>Empirical Software Engineering</w:t>
      </w:r>
      <w:r w:rsidR="00BD747B">
        <w:rPr>
          <w:rFonts w:ascii="Arial" w:eastAsia="Times New Roman" w:hAnsi="Arial" w:cs="Arial"/>
          <w:color w:val="222222"/>
          <w:sz w:val="19"/>
          <w:szCs w:val="19"/>
          <w:shd w:val="clear" w:color="auto" w:fill="FFFFFF"/>
        </w:rPr>
        <w:t xml:space="preserve"> Journal. </w:t>
      </w:r>
      <w:r w:rsidR="00870886">
        <w:rPr>
          <w:rFonts w:ascii="Arial" w:eastAsia="Times New Roman" w:hAnsi="Arial" w:cs="Arial"/>
          <w:color w:val="222222"/>
          <w:sz w:val="19"/>
          <w:szCs w:val="19"/>
          <w:shd w:val="clear" w:color="auto" w:fill="FFFFFF"/>
        </w:rPr>
        <w:t xml:space="preserve">This is an extended version of a paper submitted to </w:t>
      </w:r>
      <w:r w:rsidR="005E765C" w:rsidRPr="00435D84">
        <w:rPr>
          <w:rFonts w:ascii="Apple Symbols" w:hAnsi="Apple Symbols" w:cs="Apple Symbols"/>
          <w:lang w:val="en-US"/>
        </w:rPr>
        <w:t>MSR 2015</w:t>
      </w:r>
      <w:r w:rsidR="00870886">
        <w:rPr>
          <w:rFonts w:ascii="Apple Symbols" w:hAnsi="Apple Symbols" w:cs="Apple Symbols"/>
          <w:lang w:val="en-US"/>
        </w:rPr>
        <w:t xml:space="preserve">, which was invited to submit </w:t>
      </w:r>
      <w:r w:rsidR="00BD747B">
        <w:rPr>
          <w:rFonts w:ascii="Apple Symbols" w:hAnsi="Apple Symbols" w:cs="Apple Symbols"/>
          <w:lang w:val="en-US"/>
        </w:rPr>
        <w:t xml:space="preserve">the </w:t>
      </w:r>
      <w:r w:rsidR="00870886">
        <w:rPr>
          <w:rFonts w:ascii="Arial" w:eastAsia="Times New Roman" w:hAnsi="Arial" w:cs="Arial"/>
          <w:color w:val="222222"/>
          <w:sz w:val="19"/>
          <w:szCs w:val="19"/>
          <w:shd w:val="clear" w:color="auto" w:fill="FFFFFF"/>
        </w:rPr>
        <w:t>special issue.</w:t>
      </w:r>
    </w:p>
    <w:p w14:paraId="01D1C140" w14:textId="77777777" w:rsidR="00870886" w:rsidRPr="00870886" w:rsidRDefault="00870886" w:rsidP="00870886">
      <w:pPr>
        <w:rPr>
          <w:rFonts w:ascii="Times" w:eastAsia="Times New Roman" w:hAnsi="Times" w:cs="Times New Roman"/>
          <w:sz w:val="20"/>
          <w:szCs w:val="20"/>
        </w:rPr>
      </w:pPr>
    </w:p>
    <w:p w14:paraId="69E3506F" w14:textId="0014C3D6" w:rsidR="005E765C" w:rsidRPr="00870886" w:rsidRDefault="00870886" w:rsidP="00870886">
      <w:pPr>
        <w:rPr>
          <w:rFonts w:eastAsia="Times New Roman" w:cs="Times New Roman"/>
        </w:rPr>
      </w:pPr>
      <w:r>
        <w:rPr>
          <w:rFonts w:ascii="Arial" w:eastAsia="Times New Roman" w:hAnsi="Arial" w:cs="Arial"/>
          <w:color w:val="222222"/>
          <w:sz w:val="19"/>
          <w:szCs w:val="19"/>
          <w:shd w:val="clear" w:color="auto" w:fill="FFFFFF"/>
        </w:rPr>
        <w:t>Based on the reviews, we received the recommendation so submit a "Minor Revision" of the paper.</w:t>
      </w:r>
      <w:r>
        <w:rPr>
          <w:rFonts w:eastAsia="Times New Roman" w:cs="Times New Roman"/>
        </w:rPr>
        <w:t xml:space="preserve"> </w:t>
      </w:r>
      <w:r>
        <w:rPr>
          <w:rFonts w:ascii="Apple Symbols" w:hAnsi="Apple Symbols" w:cs="Apple Symbols"/>
          <w:lang w:val="en-US"/>
        </w:rPr>
        <w:t>W</w:t>
      </w:r>
      <w:r w:rsidR="005E765C" w:rsidRPr="00435D84">
        <w:rPr>
          <w:rFonts w:ascii="Apple Symbols" w:hAnsi="Apple Symbols" w:cs="Apple Symbols"/>
          <w:lang w:val="en-US"/>
        </w:rPr>
        <w:t xml:space="preserve">e tried our best to substantively address </w:t>
      </w:r>
      <w:r>
        <w:rPr>
          <w:rFonts w:ascii="Apple Symbols" w:hAnsi="Apple Symbols" w:cs="Apple Symbols"/>
          <w:lang w:val="en-US"/>
        </w:rPr>
        <w:t>all</w:t>
      </w:r>
      <w:r w:rsidR="005E765C" w:rsidRPr="00435D84">
        <w:rPr>
          <w:rFonts w:ascii="Apple Symbols" w:hAnsi="Apple Symbols" w:cs="Apple Symbols"/>
          <w:lang w:val="en-US"/>
        </w:rPr>
        <w:t xml:space="preserve"> reviewer's comments. The tables </w:t>
      </w:r>
      <w:r w:rsidR="004A593E">
        <w:rPr>
          <w:rFonts w:ascii="Apple Symbols" w:hAnsi="Apple Symbols" w:cs="Apple Symbols"/>
          <w:lang w:val="en-US"/>
        </w:rPr>
        <w:t xml:space="preserve">bellow </w:t>
      </w:r>
      <w:r w:rsidR="005E765C" w:rsidRPr="00435D84">
        <w:rPr>
          <w:rFonts w:ascii="Apple Symbols" w:hAnsi="Apple Symbols" w:cs="Apple Symbols"/>
          <w:lang w:val="en-US"/>
        </w:rPr>
        <w:t xml:space="preserve">transcribe the </w:t>
      </w:r>
      <w:r w:rsidR="004A593E">
        <w:rPr>
          <w:rFonts w:ascii="Arial" w:eastAsia="Times New Roman" w:hAnsi="Arial" w:cs="Arial"/>
          <w:color w:val="222222"/>
          <w:sz w:val="19"/>
          <w:szCs w:val="19"/>
          <w:shd w:val="clear" w:color="auto" w:fill="FFFFFF"/>
        </w:rPr>
        <w:t>Guest editors</w:t>
      </w:r>
      <w:r w:rsidR="004A593E" w:rsidRPr="00435D84">
        <w:rPr>
          <w:rFonts w:ascii="Apple Symbols" w:hAnsi="Apple Symbols" w:cs="Apple Symbols"/>
          <w:lang w:val="en-US"/>
        </w:rPr>
        <w:t xml:space="preserve"> </w:t>
      </w:r>
      <w:r w:rsidR="004A593E">
        <w:rPr>
          <w:rFonts w:ascii="Apple Symbols" w:hAnsi="Apple Symbols" w:cs="Apple Symbols"/>
          <w:lang w:val="en-US"/>
        </w:rPr>
        <w:t xml:space="preserve">comments (which summarizes the main </w:t>
      </w:r>
      <w:r w:rsidR="005E765C" w:rsidRPr="00435D84">
        <w:rPr>
          <w:rFonts w:ascii="Apple Symbols" w:hAnsi="Apple Symbols" w:cs="Apple Symbols"/>
          <w:lang w:val="en-US"/>
        </w:rPr>
        <w:t>reviewers’ comments</w:t>
      </w:r>
      <w:r w:rsidR="004A593E">
        <w:rPr>
          <w:rFonts w:ascii="Apple Symbols" w:hAnsi="Apple Symbols" w:cs="Apple Symbols"/>
          <w:lang w:val="en-US"/>
        </w:rPr>
        <w:t>)</w:t>
      </w:r>
      <w:r w:rsidR="005E765C" w:rsidRPr="00435D84">
        <w:rPr>
          <w:rFonts w:ascii="Apple Symbols" w:hAnsi="Apple Symbols" w:cs="Apple Symbols"/>
          <w:lang w:val="en-US"/>
        </w:rPr>
        <w:t xml:space="preserve"> </w:t>
      </w:r>
      <w:r w:rsidR="004A593E">
        <w:rPr>
          <w:rFonts w:ascii="Apple Symbols" w:hAnsi="Apple Symbols" w:cs="Apple Symbols"/>
          <w:lang w:val="en-US"/>
        </w:rPr>
        <w:t xml:space="preserve">as well as </w:t>
      </w:r>
      <w:del w:id="0" w:author="Georgios Gousios" w:date="2016-04-19T08:03:00Z">
        <w:r w:rsidR="004A593E" w:rsidRPr="00435D84" w:rsidDel="007F617D">
          <w:rPr>
            <w:rFonts w:ascii="Apple Symbols" w:hAnsi="Apple Symbols" w:cs="Apple Symbols"/>
            <w:lang w:val="en-US"/>
          </w:rPr>
          <w:delText>reviewer</w:delText>
        </w:r>
        <w:r w:rsidR="004A593E" w:rsidDel="007F617D">
          <w:rPr>
            <w:rFonts w:ascii="Apple Symbols" w:hAnsi="Apple Symbols" w:cs="Apple Symbols"/>
            <w:lang w:val="en-US"/>
          </w:rPr>
          <w:delText xml:space="preserve"> comment</w:delText>
        </w:r>
      </w:del>
      <w:ins w:id="1" w:author="Georgios Gousios" w:date="2016-04-19T08:03:00Z">
        <w:r w:rsidR="007F617D">
          <w:rPr>
            <w:rFonts w:ascii="Apple Symbols" w:hAnsi="Apple Symbols" w:cs="Apple Symbols"/>
            <w:lang w:val="en-US"/>
          </w:rPr>
          <w:t>our responses</w:t>
        </w:r>
      </w:ins>
      <w:r w:rsidR="004A593E">
        <w:rPr>
          <w:rFonts w:ascii="Apple Symbols" w:hAnsi="Apple Symbols" w:cs="Apple Symbols"/>
          <w:lang w:val="en-US"/>
        </w:rPr>
        <w:t xml:space="preserve">. The table also presents </w:t>
      </w:r>
      <w:r w:rsidR="005E765C" w:rsidRPr="00435D84">
        <w:rPr>
          <w:rFonts w:ascii="Apple Symbols" w:hAnsi="Apple Symbols" w:cs="Apple Symbols"/>
          <w:lang w:val="en-US"/>
        </w:rPr>
        <w:t>how each suggestion was addressed. In the table, “r.” stands for “reviewer number” (1, 2, or 3).</w:t>
      </w:r>
      <w:r w:rsidR="00A23D62" w:rsidRPr="00435D84">
        <w:rPr>
          <w:rFonts w:ascii="Apple Symbols" w:hAnsi="Apple Symbols" w:cs="Apple Symbols"/>
          <w:lang w:val="en-US"/>
        </w:rPr>
        <w:t xml:space="preserve"> </w:t>
      </w:r>
      <w:r w:rsidR="00633A03" w:rsidRPr="00435D84">
        <w:rPr>
          <w:rFonts w:ascii="Apple Symbols" w:hAnsi="Apple Symbols" w:cs="Apple Symbols"/>
          <w:lang w:val="en-US"/>
        </w:rPr>
        <w:t>Finally, w</w:t>
      </w:r>
      <w:r w:rsidR="00A23D62" w:rsidRPr="00435D84">
        <w:rPr>
          <w:rFonts w:ascii="Apple Symbols" w:hAnsi="Apple Symbols" w:cs="Apple Symbols"/>
          <w:lang w:val="en-US"/>
        </w:rPr>
        <w:t xml:space="preserve">e would like to thank all reviewers </w:t>
      </w:r>
      <w:r w:rsidR="004A593E">
        <w:rPr>
          <w:rFonts w:ascii="Apple Symbols" w:hAnsi="Apple Symbols" w:cs="Apple Symbols"/>
          <w:lang w:val="en-US"/>
        </w:rPr>
        <w:t xml:space="preserve">and editors </w:t>
      </w:r>
      <w:r w:rsidR="00A23D62" w:rsidRPr="00435D84">
        <w:rPr>
          <w:rFonts w:ascii="Apple Symbols" w:hAnsi="Apple Symbols" w:cs="Apple Symbols"/>
          <w:lang w:val="en-US"/>
        </w:rPr>
        <w:t>for their time and comments</w:t>
      </w:r>
      <w:r>
        <w:rPr>
          <w:rFonts w:ascii="Apple Symbols" w:hAnsi="Apple Symbols" w:cs="Apple Symbols"/>
          <w:lang w:val="en-US"/>
        </w:rPr>
        <w:t xml:space="preserve"> for this extended version</w:t>
      </w:r>
      <w:r w:rsidR="00A23D62" w:rsidRPr="00435D84">
        <w:rPr>
          <w:rFonts w:ascii="Apple Symbols" w:hAnsi="Apple Symbols" w:cs="Apple Symbols"/>
          <w:lang w:val="en-US"/>
        </w:rPr>
        <w:t>.</w:t>
      </w:r>
    </w:p>
    <w:p w14:paraId="5091A7BC" w14:textId="77777777" w:rsidR="005E765C" w:rsidRPr="00435D84" w:rsidRDefault="005E765C">
      <w:pPr>
        <w:rPr>
          <w:rFonts w:ascii="Apple Symbols" w:hAnsi="Apple Symbols" w:cs="Apple Symbols"/>
          <w:color w:val="3F6DB0"/>
          <w:sz w:val="34"/>
          <w:szCs w:val="34"/>
          <w:lang w:val="en-US"/>
        </w:rPr>
      </w:pPr>
    </w:p>
    <w:tbl>
      <w:tblPr>
        <w:tblStyle w:val="TableGrid"/>
        <w:tblW w:w="9747" w:type="dxa"/>
        <w:tblInd w:w="-318" w:type="dxa"/>
        <w:tblLayout w:type="fixed"/>
        <w:tblLook w:val="04A0" w:firstRow="1" w:lastRow="0" w:firstColumn="1" w:lastColumn="0" w:noHBand="0" w:noVBand="1"/>
      </w:tblPr>
      <w:tblGrid>
        <w:gridCol w:w="789"/>
        <w:gridCol w:w="3930"/>
        <w:gridCol w:w="5028"/>
      </w:tblGrid>
      <w:tr w:rsidR="00870886" w:rsidRPr="00263700" w14:paraId="306A81A9" w14:textId="77777777" w:rsidTr="00263700">
        <w:trPr>
          <w:trHeight w:val="330"/>
        </w:trPr>
        <w:tc>
          <w:tcPr>
            <w:tcW w:w="789" w:type="dxa"/>
          </w:tcPr>
          <w:p w14:paraId="13D52191" w14:textId="77777777" w:rsidR="00870886" w:rsidRPr="00263700" w:rsidRDefault="00870886" w:rsidP="00870886">
            <w:pPr>
              <w:tabs>
                <w:tab w:val="left" w:pos="2840"/>
              </w:tabs>
              <w:rPr>
                <w:rFonts w:ascii="Apple Symbols" w:hAnsi="Apple Symbols" w:cs="Apple Symbols"/>
                <w:highlight w:val="yellow"/>
                <w:lang w:val="en-US"/>
              </w:rPr>
            </w:pPr>
            <w:r w:rsidRPr="00263700">
              <w:rPr>
                <w:rFonts w:ascii="Apple Symbols" w:hAnsi="Apple Symbols" w:cs="Apple Symbols"/>
                <w:highlight w:val="yellow"/>
                <w:lang w:val="en-US"/>
              </w:rPr>
              <w:t>r.</w:t>
            </w:r>
          </w:p>
        </w:tc>
        <w:tc>
          <w:tcPr>
            <w:tcW w:w="3930" w:type="dxa"/>
          </w:tcPr>
          <w:p w14:paraId="72757CE8" w14:textId="7FAAF9DB" w:rsidR="00870886" w:rsidRPr="00263700" w:rsidRDefault="00870886" w:rsidP="00870886">
            <w:pPr>
              <w:tabs>
                <w:tab w:val="left" w:pos="2840"/>
              </w:tabs>
              <w:rPr>
                <w:rFonts w:ascii="Apple Symbols" w:hAnsi="Apple Symbols" w:cs="Apple Symbols"/>
                <w:highlight w:val="yellow"/>
                <w:lang w:val="en-US"/>
              </w:rPr>
            </w:pPr>
            <w:r w:rsidRPr="00263700">
              <w:rPr>
                <w:rFonts w:ascii="Apple Symbols" w:hAnsi="Apple Symbols" w:cs="Apple Symbols"/>
                <w:highlight w:val="yellow"/>
                <w:lang w:val="en-US"/>
              </w:rPr>
              <w:t>Guest editors’ comment</w:t>
            </w:r>
            <w:r w:rsidRPr="00263700">
              <w:rPr>
                <w:rFonts w:ascii="Apple Symbols" w:hAnsi="Apple Symbols" w:cs="Apple Symbols"/>
                <w:highlight w:val="yellow"/>
                <w:lang w:val="en-US"/>
              </w:rPr>
              <w:tab/>
            </w:r>
          </w:p>
        </w:tc>
        <w:tc>
          <w:tcPr>
            <w:tcW w:w="5028" w:type="dxa"/>
          </w:tcPr>
          <w:p w14:paraId="2045CA31" w14:textId="77777777" w:rsidR="00870886" w:rsidRPr="00263700" w:rsidRDefault="00870886" w:rsidP="00870886">
            <w:pPr>
              <w:tabs>
                <w:tab w:val="left" w:pos="2840"/>
              </w:tabs>
              <w:rPr>
                <w:rFonts w:ascii="Apple Symbols" w:hAnsi="Apple Symbols" w:cs="Apple Symbols"/>
                <w:lang w:val="en-US"/>
              </w:rPr>
            </w:pPr>
            <w:r w:rsidRPr="00263700">
              <w:rPr>
                <w:rFonts w:ascii="Apple Symbols" w:hAnsi="Apple Symbols" w:cs="Apple Symbols"/>
                <w:highlight w:val="yellow"/>
                <w:lang w:val="en-US"/>
              </w:rPr>
              <w:t>Authors’ comment</w:t>
            </w:r>
          </w:p>
        </w:tc>
      </w:tr>
      <w:tr w:rsidR="00870886" w:rsidRPr="00263700" w14:paraId="7873F687" w14:textId="77777777" w:rsidTr="00263700">
        <w:tc>
          <w:tcPr>
            <w:tcW w:w="789" w:type="dxa"/>
          </w:tcPr>
          <w:p w14:paraId="00FCEB4B" w14:textId="3AFAA03E" w:rsidR="00870886" w:rsidRPr="00263700" w:rsidRDefault="00263700" w:rsidP="00870886">
            <w:pPr>
              <w:tabs>
                <w:tab w:val="left" w:pos="2840"/>
              </w:tabs>
              <w:rPr>
                <w:rFonts w:ascii="Apple Symbols" w:hAnsi="Apple Symbols" w:cs="Apple Symbols"/>
                <w:lang w:val="en-US"/>
              </w:rPr>
            </w:pPr>
            <w:r>
              <w:rPr>
                <w:rFonts w:ascii="Apple Symbols" w:hAnsi="Apple Symbols" w:cs="Apple Symbols"/>
                <w:lang w:val="en-US"/>
              </w:rPr>
              <w:t>Editors</w:t>
            </w:r>
          </w:p>
        </w:tc>
        <w:tc>
          <w:tcPr>
            <w:tcW w:w="3930" w:type="dxa"/>
          </w:tcPr>
          <w:p w14:paraId="43493DAF" w14:textId="77777777" w:rsidR="00870886" w:rsidRPr="00263700" w:rsidRDefault="004A593E" w:rsidP="00870886">
            <w:pPr>
              <w:tabs>
                <w:tab w:val="left" w:pos="2840"/>
              </w:tabs>
              <w:rPr>
                <w:rFonts w:ascii="Apple Symbols" w:hAnsi="Apple Symbols" w:cs="Apple Symbols"/>
                <w:lang w:val="en-US"/>
              </w:rPr>
            </w:pPr>
            <w:r w:rsidRPr="00263700">
              <w:rPr>
                <w:rFonts w:ascii="Apple Symbols" w:hAnsi="Apple Symbols" w:cs="Apple Symbols"/>
                <w:lang w:val="en-US"/>
              </w:rPr>
              <w:t>adding the description of the procedure of an open coding methodology (Reviewer 1 and 3)</w:t>
            </w:r>
          </w:p>
          <w:p w14:paraId="01DB46E2" w14:textId="68BF158B" w:rsidR="004A593E" w:rsidRPr="00263700" w:rsidRDefault="004A593E" w:rsidP="00870886">
            <w:pPr>
              <w:tabs>
                <w:tab w:val="left" w:pos="2840"/>
              </w:tabs>
              <w:rPr>
                <w:rFonts w:ascii="Apple Symbols" w:hAnsi="Apple Symbols" w:cs="Apple Symbols"/>
                <w:lang w:val="en-US"/>
              </w:rPr>
            </w:pPr>
          </w:p>
        </w:tc>
        <w:tc>
          <w:tcPr>
            <w:tcW w:w="5028" w:type="dxa"/>
          </w:tcPr>
          <w:p w14:paraId="543B0D24" w14:textId="368CD8D1" w:rsidR="00870886" w:rsidRPr="00263700" w:rsidRDefault="004A593E" w:rsidP="00870886">
            <w:pPr>
              <w:tabs>
                <w:tab w:val="left" w:pos="2840"/>
              </w:tabs>
              <w:rPr>
                <w:rFonts w:ascii="Apple Symbols" w:hAnsi="Apple Symbols" w:cs="Apple Symbols"/>
                <w:lang w:val="en-US"/>
              </w:rPr>
            </w:pPr>
            <w:r w:rsidRPr="00263700">
              <w:rPr>
                <w:rFonts w:ascii="Apple Symbols" w:hAnsi="Apple Symbols" w:cs="Apple Symbols"/>
                <w:lang w:val="en-US"/>
              </w:rPr>
              <w:t>We added a detailed description about the coding process in section 4.2 (second paragraph).</w:t>
            </w:r>
          </w:p>
        </w:tc>
      </w:tr>
      <w:tr w:rsidR="00870886" w:rsidRPr="00263700" w14:paraId="5B6A15F8" w14:textId="77777777" w:rsidTr="00263700">
        <w:tc>
          <w:tcPr>
            <w:tcW w:w="789" w:type="dxa"/>
          </w:tcPr>
          <w:p w14:paraId="13C57F79" w14:textId="70A23539" w:rsidR="00870886" w:rsidRPr="00263700" w:rsidRDefault="00263700" w:rsidP="00870886">
            <w:pPr>
              <w:tabs>
                <w:tab w:val="left" w:pos="2840"/>
              </w:tabs>
              <w:rPr>
                <w:rFonts w:ascii="Apple Symbols" w:hAnsi="Apple Symbols" w:cs="Apple Symbols"/>
                <w:lang w:val="en-US"/>
              </w:rPr>
            </w:pPr>
            <w:r>
              <w:rPr>
                <w:rFonts w:ascii="Apple Symbols" w:hAnsi="Apple Symbols" w:cs="Apple Symbols"/>
                <w:lang w:val="en-US"/>
              </w:rPr>
              <w:t>Editors</w:t>
            </w:r>
          </w:p>
        </w:tc>
        <w:tc>
          <w:tcPr>
            <w:tcW w:w="3930" w:type="dxa"/>
          </w:tcPr>
          <w:p w14:paraId="1AB80420" w14:textId="6C0402C2" w:rsidR="00870886" w:rsidRPr="00263700" w:rsidRDefault="004A593E" w:rsidP="00870886">
            <w:pPr>
              <w:tabs>
                <w:tab w:val="left" w:pos="2840"/>
              </w:tabs>
              <w:rPr>
                <w:rFonts w:ascii="Apple Symbols" w:hAnsi="Apple Symbols" w:cs="Apple Symbols"/>
                <w:lang w:val="en-US"/>
              </w:rPr>
            </w:pPr>
            <w:r w:rsidRPr="00263700">
              <w:rPr>
                <w:rFonts w:ascii="Apple Symbols" w:hAnsi="Apple Symbols" w:cs="Apple Symbols"/>
                <w:lang w:val="en-US"/>
              </w:rPr>
              <w:t>explaining more motivation behind the questions on the survey (Reviewer 2).</w:t>
            </w:r>
            <w:r w:rsidRPr="00263700">
              <w:rPr>
                <w:rFonts w:ascii="Apple Symbols" w:hAnsi="Apple Symbols" w:cs="Apple Symbols"/>
                <w:lang w:val="en-US"/>
              </w:rPr>
              <w:br/>
            </w:r>
          </w:p>
        </w:tc>
        <w:tc>
          <w:tcPr>
            <w:tcW w:w="5028" w:type="dxa"/>
          </w:tcPr>
          <w:p w14:paraId="45A3BA47" w14:textId="7D435E2E" w:rsidR="00870886" w:rsidRPr="00263700" w:rsidRDefault="00657F84" w:rsidP="00870886">
            <w:pPr>
              <w:tabs>
                <w:tab w:val="left" w:pos="2840"/>
              </w:tabs>
              <w:rPr>
                <w:rFonts w:ascii="Apple Symbols" w:hAnsi="Apple Symbols" w:cs="Apple Symbols"/>
                <w:lang w:val="en-US"/>
              </w:rPr>
            </w:pPr>
            <w:r w:rsidRPr="00263700">
              <w:rPr>
                <w:rFonts w:ascii="Apple Symbols" w:hAnsi="Apple Symbols" w:cs="Apple Symbols"/>
                <w:lang w:val="en-US"/>
              </w:rPr>
              <w:t>In section “Developers’s Perspective we added the main motivation behind the survey questions. In summary:</w:t>
            </w:r>
          </w:p>
          <w:p w14:paraId="6900DADF" w14:textId="05622D89" w:rsidR="00657F84" w:rsidRPr="00263700" w:rsidRDefault="00657F84" w:rsidP="00657F84">
            <w:pPr>
              <w:rPr>
                <w:rFonts w:ascii="Apple Symbols" w:hAnsi="Apple Symbols" w:cs="Apple Symbols"/>
                <w:lang w:val="en-US"/>
              </w:rPr>
            </w:pPr>
            <w:r w:rsidRPr="00263700">
              <w:rPr>
                <w:rFonts w:ascii="Apple Symbols" w:hAnsi="Apple Symbols" w:cs="Apple Symbols"/>
                <w:lang w:val="en-US"/>
              </w:rPr>
              <w:t xml:space="preserve">The motivation behind the survey questions is  twofold: </w:t>
            </w:r>
          </w:p>
          <w:p w14:paraId="60D97B6B" w14:textId="77777777" w:rsidR="00657F84" w:rsidRPr="00263700" w:rsidRDefault="00657F84" w:rsidP="00657F84">
            <w:pPr>
              <w:rPr>
                <w:rFonts w:ascii="Apple Symbols" w:hAnsi="Apple Symbols" w:cs="Apple Symbols"/>
                <w:lang w:val="en-US"/>
              </w:rPr>
            </w:pPr>
            <w:r w:rsidRPr="00263700">
              <w:rPr>
                <w:rFonts w:ascii="Apple Symbols" w:hAnsi="Apple Symbols" w:cs="Apple Symbols"/>
                <w:lang w:val="en-US"/>
              </w:rPr>
              <w:t xml:space="preserve">(i) questions aiming at learning from developers about the usage of the exception handling code in app development; and </w:t>
            </w:r>
          </w:p>
          <w:p w14:paraId="1260B2FB" w14:textId="77777777" w:rsidR="00657F84" w:rsidRPr="00263700" w:rsidRDefault="00657F84" w:rsidP="00657F84">
            <w:pPr>
              <w:rPr>
                <w:rFonts w:ascii="Apple Symbols" w:hAnsi="Apple Symbols" w:cs="Apple Symbols"/>
                <w:lang w:val="en-US"/>
              </w:rPr>
            </w:pPr>
            <w:r w:rsidRPr="00263700">
              <w:rPr>
                <w:rFonts w:ascii="Apple Symbols" w:hAnsi="Apple Symbols" w:cs="Apple Symbols"/>
                <w:lang w:val="en-US"/>
              </w:rPr>
              <w:t>(ii) questions focusing on getting developers percerptionds about the bug hazards detected in the first phase of this study.</w:t>
            </w:r>
          </w:p>
          <w:p w14:paraId="22BF0B5F" w14:textId="77777777" w:rsidR="00657F84" w:rsidRPr="00263700" w:rsidRDefault="00657F84" w:rsidP="00657F84">
            <w:pPr>
              <w:rPr>
                <w:rFonts w:ascii="Apple Symbols" w:hAnsi="Apple Symbols" w:cs="Apple Symbols"/>
                <w:lang w:val="en-US"/>
              </w:rPr>
            </w:pPr>
          </w:p>
          <w:p w14:paraId="428DB1DC" w14:textId="77777777" w:rsidR="00657F84" w:rsidRPr="00263700" w:rsidRDefault="00657F84" w:rsidP="00870886">
            <w:pPr>
              <w:tabs>
                <w:tab w:val="left" w:pos="2840"/>
              </w:tabs>
              <w:rPr>
                <w:rFonts w:ascii="Apple Symbols" w:hAnsi="Apple Symbols" w:cs="Apple Symbols"/>
                <w:lang w:val="en-US"/>
              </w:rPr>
            </w:pPr>
          </w:p>
          <w:p w14:paraId="2082F7D3" w14:textId="5269F333" w:rsidR="00657F84" w:rsidRPr="00263700" w:rsidRDefault="00657F84" w:rsidP="00870886">
            <w:pPr>
              <w:tabs>
                <w:tab w:val="left" w:pos="2840"/>
              </w:tabs>
              <w:rPr>
                <w:rFonts w:ascii="Apple Symbols" w:hAnsi="Apple Symbols" w:cs="Apple Symbols"/>
                <w:lang w:val="en-US"/>
              </w:rPr>
            </w:pPr>
          </w:p>
        </w:tc>
      </w:tr>
      <w:tr w:rsidR="00870886" w:rsidRPr="00263700" w14:paraId="47F4932E" w14:textId="77777777" w:rsidTr="00263700">
        <w:tc>
          <w:tcPr>
            <w:tcW w:w="789" w:type="dxa"/>
          </w:tcPr>
          <w:p w14:paraId="0FD9AD67" w14:textId="19E0BE46" w:rsidR="00870886" w:rsidRPr="00263700" w:rsidRDefault="00263700" w:rsidP="00870886">
            <w:pPr>
              <w:tabs>
                <w:tab w:val="left" w:pos="2840"/>
              </w:tabs>
              <w:rPr>
                <w:rFonts w:ascii="Apple Symbols" w:hAnsi="Apple Symbols" w:cs="Apple Symbols"/>
                <w:lang w:val="en-US"/>
              </w:rPr>
            </w:pPr>
            <w:r>
              <w:rPr>
                <w:rFonts w:ascii="Apple Symbols" w:hAnsi="Apple Symbols" w:cs="Apple Symbols"/>
                <w:lang w:val="en-US"/>
              </w:rPr>
              <w:lastRenderedPageBreak/>
              <w:t>Editors</w:t>
            </w:r>
          </w:p>
        </w:tc>
        <w:tc>
          <w:tcPr>
            <w:tcW w:w="3930" w:type="dxa"/>
          </w:tcPr>
          <w:p w14:paraId="2CDE07E2" w14:textId="4850152D" w:rsidR="00870886" w:rsidRPr="00263700" w:rsidRDefault="004A593E" w:rsidP="00870886">
            <w:pPr>
              <w:tabs>
                <w:tab w:val="left" w:pos="2840"/>
              </w:tabs>
              <w:rPr>
                <w:rFonts w:ascii="Apple Symbols" w:hAnsi="Apple Symbols" w:cs="Apple Symbols"/>
                <w:lang w:val="en-US"/>
              </w:rPr>
            </w:pPr>
            <w:r w:rsidRPr="00263700">
              <w:rPr>
                <w:rFonts w:ascii="Apple Symbols" w:hAnsi="Apple Symbols" w:cs="Apple Symbols"/>
                <w:lang w:val="en-US"/>
              </w:rPr>
              <w:t>clarifying the process the authors used to align two sources about the source code of the stack traces extracted from the issue tracker and the app on which the stack trace manifested.</w:t>
            </w:r>
            <w:r w:rsidRPr="00263700">
              <w:rPr>
                <w:rFonts w:ascii="Apple Symbols" w:hAnsi="Apple Symbols" w:cs="Apple Symbols"/>
                <w:lang w:val="en-US"/>
              </w:rPr>
              <w:br/>
            </w:r>
          </w:p>
        </w:tc>
        <w:tc>
          <w:tcPr>
            <w:tcW w:w="5028" w:type="dxa"/>
          </w:tcPr>
          <w:p w14:paraId="5CE13D2B" w14:textId="23C5EF74" w:rsidR="00870886" w:rsidRPr="00263700" w:rsidRDefault="00C7573A" w:rsidP="00870886">
            <w:pPr>
              <w:tabs>
                <w:tab w:val="left" w:pos="2840"/>
              </w:tabs>
              <w:rPr>
                <w:rFonts w:ascii="Apple Symbols" w:hAnsi="Apple Symbols" w:cs="Apple Symbols"/>
                <w:lang w:val="en-US"/>
              </w:rPr>
            </w:pPr>
            <w:r w:rsidRPr="00263700">
              <w:rPr>
                <w:rFonts w:ascii="Apple Symbols" w:hAnsi="Apple Symbols" w:cs="Apple Symbols"/>
                <w:lang w:val="en-US"/>
              </w:rPr>
              <w:t>We added such description and discussed the threats to internal validity associated to the process adopted.</w:t>
            </w:r>
          </w:p>
        </w:tc>
      </w:tr>
      <w:tr w:rsidR="005E765C" w:rsidRPr="00263700" w14:paraId="08051ABA" w14:textId="77777777" w:rsidTr="00263700">
        <w:trPr>
          <w:trHeight w:val="330"/>
        </w:trPr>
        <w:tc>
          <w:tcPr>
            <w:tcW w:w="789" w:type="dxa"/>
          </w:tcPr>
          <w:p w14:paraId="7EDCC956" w14:textId="77777777" w:rsidR="005E765C" w:rsidRPr="00263700" w:rsidRDefault="005E765C">
            <w:pPr>
              <w:rPr>
                <w:rFonts w:ascii="Apple Symbols" w:hAnsi="Apple Symbols" w:cs="Apple Symbols"/>
                <w:highlight w:val="yellow"/>
                <w:lang w:val="en-US"/>
              </w:rPr>
            </w:pPr>
            <w:r w:rsidRPr="00263700">
              <w:rPr>
                <w:rFonts w:ascii="Apple Symbols" w:hAnsi="Apple Symbols" w:cs="Apple Symbols"/>
                <w:highlight w:val="yellow"/>
                <w:lang w:val="en-US"/>
              </w:rPr>
              <w:t>r.</w:t>
            </w:r>
          </w:p>
        </w:tc>
        <w:tc>
          <w:tcPr>
            <w:tcW w:w="3930" w:type="dxa"/>
          </w:tcPr>
          <w:p w14:paraId="7724D39D" w14:textId="1DE058AA" w:rsidR="005E765C" w:rsidRPr="00263700" w:rsidRDefault="005E765C" w:rsidP="00380E90">
            <w:pPr>
              <w:tabs>
                <w:tab w:val="left" w:pos="2840"/>
              </w:tabs>
              <w:rPr>
                <w:rFonts w:ascii="Apple Symbols" w:hAnsi="Apple Symbols" w:cs="Apple Symbols"/>
                <w:highlight w:val="yellow"/>
                <w:lang w:val="en-US"/>
              </w:rPr>
            </w:pPr>
            <w:r w:rsidRPr="00263700">
              <w:rPr>
                <w:rFonts w:ascii="Apple Symbols" w:hAnsi="Apple Symbols" w:cs="Apple Symbols"/>
                <w:highlight w:val="yellow"/>
                <w:lang w:val="en-US"/>
              </w:rPr>
              <w:t>Reviewer’s comment</w:t>
            </w:r>
            <w:r w:rsidR="00380E90" w:rsidRPr="00263700">
              <w:rPr>
                <w:rFonts w:ascii="Apple Symbols" w:hAnsi="Apple Symbols" w:cs="Apple Symbols"/>
                <w:highlight w:val="yellow"/>
                <w:lang w:val="en-US"/>
              </w:rPr>
              <w:tab/>
            </w:r>
          </w:p>
        </w:tc>
        <w:tc>
          <w:tcPr>
            <w:tcW w:w="5028" w:type="dxa"/>
          </w:tcPr>
          <w:p w14:paraId="5AD7131D" w14:textId="77777777" w:rsidR="005E765C" w:rsidRPr="00263700" w:rsidRDefault="005E765C">
            <w:pPr>
              <w:rPr>
                <w:rFonts w:ascii="Apple Symbols" w:hAnsi="Apple Symbols" w:cs="Apple Symbols"/>
                <w:lang w:val="en-US"/>
              </w:rPr>
            </w:pPr>
            <w:r w:rsidRPr="00263700">
              <w:rPr>
                <w:rFonts w:ascii="Apple Symbols" w:hAnsi="Apple Symbols" w:cs="Apple Symbols"/>
                <w:highlight w:val="yellow"/>
                <w:lang w:val="en-US"/>
              </w:rPr>
              <w:t>Authors’ comment</w:t>
            </w:r>
          </w:p>
        </w:tc>
      </w:tr>
      <w:tr w:rsidR="00870886" w:rsidRPr="00263700" w14:paraId="1645DA51" w14:textId="77777777" w:rsidTr="00263700">
        <w:tc>
          <w:tcPr>
            <w:tcW w:w="789" w:type="dxa"/>
          </w:tcPr>
          <w:p w14:paraId="6601DF3E" w14:textId="77777777" w:rsidR="00870886" w:rsidRPr="00263700" w:rsidRDefault="00870886" w:rsidP="00870886">
            <w:pPr>
              <w:tabs>
                <w:tab w:val="left" w:pos="2840"/>
              </w:tabs>
              <w:rPr>
                <w:rFonts w:ascii="Apple Symbols" w:hAnsi="Apple Symbols" w:cs="Apple Symbols"/>
                <w:lang w:val="en-US"/>
              </w:rPr>
            </w:pPr>
            <w:r w:rsidRPr="00263700">
              <w:rPr>
                <w:rFonts w:ascii="Apple Symbols" w:hAnsi="Apple Symbols" w:cs="Apple Symbols"/>
                <w:lang w:val="en-US"/>
              </w:rPr>
              <w:t>1</w:t>
            </w:r>
          </w:p>
        </w:tc>
        <w:tc>
          <w:tcPr>
            <w:tcW w:w="3930" w:type="dxa"/>
          </w:tcPr>
          <w:p w14:paraId="70DE427C" w14:textId="66B3AD10" w:rsidR="00870886" w:rsidRPr="00263700" w:rsidRDefault="007B6371" w:rsidP="00870886">
            <w:pPr>
              <w:tabs>
                <w:tab w:val="left" w:pos="2840"/>
              </w:tabs>
              <w:rPr>
                <w:rFonts w:ascii="Apple Symbols" w:hAnsi="Apple Symbols" w:cs="Apple Symbols"/>
                <w:lang w:val="en-US"/>
              </w:rPr>
            </w:pPr>
            <w:r w:rsidRPr="00263700">
              <w:rPr>
                <w:rFonts w:ascii="Apple Symbols" w:hAnsi="Apple Symbols" w:cs="Apple Symbols"/>
                <w:lang w:val="en-US"/>
              </w:rPr>
              <w:t>the authors should specify exactly how the authors coded and agreed. For example, the paper states that the two coders agreed, but was agreement done independently? How were conflicts handled? This information should be included in the paper.</w:t>
            </w:r>
            <w:r w:rsidRPr="00263700">
              <w:rPr>
                <w:rFonts w:ascii="Apple Symbols" w:hAnsi="Apple Symbols" w:cs="Apple Symbols"/>
                <w:lang w:val="en-US"/>
              </w:rPr>
              <w:br/>
            </w:r>
            <w:r w:rsidRPr="00263700">
              <w:rPr>
                <w:rFonts w:ascii="Apple Symbols" w:hAnsi="Apple Symbols" w:cs="Apple Symbols"/>
                <w:lang w:val="en-US"/>
              </w:rPr>
              <w:br/>
            </w:r>
          </w:p>
        </w:tc>
        <w:tc>
          <w:tcPr>
            <w:tcW w:w="5028" w:type="dxa"/>
          </w:tcPr>
          <w:p w14:paraId="19A97DA5" w14:textId="77777777" w:rsidR="00870886" w:rsidRPr="00263700" w:rsidRDefault="00870886" w:rsidP="00870886">
            <w:pPr>
              <w:tabs>
                <w:tab w:val="left" w:pos="2840"/>
              </w:tabs>
              <w:rPr>
                <w:rFonts w:ascii="Apple Symbols" w:hAnsi="Apple Symbols" w:cs="Apple Symbols"/>
                <w:lang w:val="en-US"/>
              </w:rPr>
            </w:pPr>
          </w:p>
        </w:tc>
      </w:tr>
      <w:tr w:rsidR="00870886" w:rsidRPr="00263700" w14:paraId="4C29283E" w14:textId="77777777" w:rsidTr="00263700">
        <w:tc>
          <w:tcPr>
            <w:tcW w:w="789" w:type="dxa"/>
          </w:tcPr>
          <w:p w14:paraId="10D511D2" w14:textId="77777777" w:rsidR="00870886" w:rsidRPr="00263700" w:rsidRDefault="00870886" w:rsidP="00870886">
            <w:pPr>
              <w:tabs>
                <w:tab w:val="left" w:pos="2840"/>
              </w:tabs>
              <w:rPr>
                <w:rFonts w:ascii="Apple Symbols" w:hAnsi="Apple Symbols" w:cs="Apple Symbols"/>
                <w:lang w:val="en-US"/>
              </w:rPr>
            </w:pPr>
            <w:r w:rsidRPr="00263700">
              <w:rPr>
                <w:rFonts w:ascii="Apple Symbols" w:hAnsi="Apple Symbols" w:cs="Apple Symbols"/>
                <w:lang w:val="en-US"/>
              </w:rPr>
              <w:t>1</w:t>
            </w:r>
          </w:p>
        </w:tc>
        <w:tc>
          <w:tcPr>
            <w:tcW w:w="3930" w:type="dxa"/>
          </w:tcPr>
          <w:p w14:paraId="59196833" w14:textId="4C703317" w:rsidR="00870886" w:rsidRPr="00263700" w:rsidRDefault="0003151F" w:rsidP="0003151F">
            <w:pPr>
              <w:tabs>
                <w:tab w:val="left" w:pos="2840"/>
              </w:tabs>
              <w:rPr>
                <w:rFonts w:ascii="Apple Symbols" w:hAnsi="Apple Symbols" w:cs="Apple Symbols"/>
                <w:lang w:val="en-US"/>
              </w:rPr>
            </w:pPr>
            <w:r w:rsidRPr="00263700">
              <w:rPr>
                <w:rFonts w:ascii="Apple Symbols" w:hAnsi="Apple Symbols" w:cs="Apple Symbols"/>
                <w:lang w:val="en-US"/>
              </w:rPr>
              <w:t>How did the authors deal with the developers who claimed no java expertise? Maybe they could have excluded these developers in the final results (even if is only the 1.41%)</w:t>
            </w:r>
            <w:r w:rsidRPr="00263700">
              <w:rPr>
                <w:rFonts w:ascii="Apple Symbols" w:hAnsi="Apple Symbols" w:cs="Apple Symbols"/>
                <w:lang w:val="en-US"/>
              </w:rPr>
              <w:br/>
            </w:r>
            <w:r w:rsidRPr="00263700">
              <w:rPr>
                <w:rFonts w:ascii="Apple Symbols" w:hAnsi="Apple Symbols" w:cs="Apple Symbols"/>
                <w:lang w:val="en-US"/>
              </w:rPr>
              <w:br/>
            </w:r>
          </w:p>
        </w:tc>
        <w:tc>
          <w:tcPr>
            <w:tcW w:w="5028" w:type="dxa"/>
          </w:tcPr>
          <w:p w14:paraId="3EBF4E3C" w14:textId="77777777" w:rsidR="00870886" w:rsidRPr="00263700" w:rsidRDefault="00870886" w:rsidP="00870886">
            <w:pPr>
              <w:tabs>
                <w:tab w:val="left" w:pos="2840"/>
              </w:tabs>
              <w:rPr>
                <w:rFonts w:ascii="Apple Symbols" w:hAnsi="Apple Symbols" w:cs="Apple Symbols"/>
                <w:lang w:val="en-US"/>
              </w:rPr>
            </w:pPr>
          </w:p>
        </w:tc>
      </w:tr>
      <w:tr w:rsidR="00870886" w:rsidRPr="00263700" w14:paraId="4FF29334" w14:textId="77777777" w:rsidTr="00263700">
        <w:tc>
          <w:tcPr>
            <w:tcW w:w="789" w:type="dxa"/>
          </w:tcPr>
          <w:p w14:paraId="61F9A132" w14:textId="77777777" w:rsidR="00870886" w:rsidRPr="00263700" w:rsidRDefault="00870886" w:rsidP="00870886">
            <w:pPr>
              <w:tabs>
                <w:tab w:val="left" w:pos="2840"/>
              </w:tabs>
              <w:rPr>
                <w:rFonts w:ascii="Apple Symbols" w:hAnsi="Apple Symbols" w:cs="Apple Symbols"/>
                <w:lang w:val="en-US"/>
              </w:rPr>
            </w:pPr>
            <w:r w:rsidRPr="00263700">
              <w:rPr>
                <w:rFonts w:ascii="Apple Symbols" w:hAnsi="Apple Symbols" w:cs="Apple Symbols"/>
                <w:lang w:val="en-US"/>
              </w:rPr>
              <w:t>1</w:t>
            </w:r>
          </w:p>
        </w:tc>
        <w:tc>
          <w:tcPr>
            <w:tcW w:w="3930" w:type="dxa"/>
          </w:tcPr>
          <w:p w14:paraId="40A9F0BA" w14:textId="0764CF9A" w:rsidR="00870886" w:rsidRPr="00263700" w:rsidRDefault="0003151F" w:rsidP="00870886">
            <w:pPr>
              <w:tabs>
                <w:tab w:val="left" w:pos="2840"/>
              </w:tabs>
              <w:rPr>
                <w:rFonts w:ascii="Apple Symbols" w:hAnsi="Apple Symbols" w:cs="Apple Symbols"/>
                <w:lang w:val="en-US"/>
              </w:rPr>
            </w:pPr>
            <w:r w:rsidRPr="00263700">
              <w:rPr>
                <w:rFonts w:ascii="Apple Symbols" w:hAnsi="Apple Symbols" w:cs="Apple Symbols"/>
                <w:lang w:val="en-US"/>
              </w:rPr>
              <w:t>I would have liked to see an analysis related with the correlation of the developer's' experience with some of the results of the study. Alternatively, at least the authors could have shown the results divided in groups based on the developer's experience. This could have improved the paper.</w:t>
            </w:r>
          </w:p>
        </w:tc>
        <w:tc>
          <w:tcPr>
            <w:tcW w:w="5028" w:type="dxa"/>
          </w:tcPr>
          <w:p w14:paraId="5284E92F" w14:textId="77777777" w:rsidR="00870886" w:rsidRPr="00263700" w:rsidRDefault="00870886" w:rsidP="00870886">
            <w:pPr>
              <w:tabs>
                <w:tab w:val="left" w:pos="2840"/>
              </w:tabs>
              <w:rPr>
                <w:rFonts w:ascii="Apple Symbols" w:hAnsi="Apple Symbols" w:cs="Apple Symbols"/>
                <w:lang w:val="en-US"/>
              </w:rPr>
            </w:pPr>
          </w:p>
        </w:tc>
      </w:tr>
      <w:tr w:rsidR="00870886" w:rsidRPr="00263700" w14:paraId="52FC5E7E" w14:textId="77777777" w:rsidTr="00263700">
        <w:tc>
          <w:tcPr>
            <w:tcW w:w="789" w:type="dxa"/>
          </w:tcPr>
          <w:p w14:paraId="280617A5" w14:textId="77777777" w:rsidR="00870886" w:rsidRPr="00263700" w:rsidRDefault="00870886" w:rsidP="00870886">
            <w:pPr>
              <w:tabs>
                <w:tab w:val="left" w:pos="2840"/>
              </w:tabs>
              <w:rPr>
                <w:rFonts w:ascii="Apple Symbols" w:hAnsi="Apple Symbols" w:cs="Apple Symbols"/>
                <w:lang w:val="en-US"/>
              </w:rPr>
            </w:pPr>
            <w:r w:rsidRPr="00263700">
              <w:rPr>
                <w:rFonts w:ascii="Apple Symbols" w:hAnsi="Apple Symbols" w:cs="Apple Symbols"/>
                <w:lang w:val="en-US"/>
              </w:rPr>
              <w:t>1</w:t>
            </w:r>
          </w:p>
        </w:tc>
        <w:tc>
          <w:tcPr>
            <w:tcW w:w="3930" w:type="dxa"/>
          </w:tcPr>
          <w:p w14:paraId="0CC5E20C" w14:textId="36DCE5EB" w:rsidR="00870886" w:rsidRPr="00263700" w:rsidRDefault="00B56B9A" w:rsidP="00870886">
            <w:pPr>
              <w:tabs>
                <w:tab w:val="left" w:pos="2840"/>
              </w:tabs>
              <w:rPr>
                <w:rFonts w:ascii="Apple Symbols" w:hAnsi="Apple Symbols" w:cs="Apple Symbols"/>
                <w:lang w:val="en-US"/>
              </w:rPr>
            </w:pPr>
            <w:r w:rsidRPr="00263700">
              <w:rPr>
                <w:rFonts w:ascii="Apple Symbols" w:hAnsi="Apple Symbols" w:cs="Apple Symbols"/>
                <w:lang w:val="en-US"/>
              </w:rPr>
              <w:t>Regarding question 3: "Are you aware of any best practices for developing the exception handling code in Java?". Here I would have preferred a Liket scale question, since the knowledge of best practices cannot be a completely binary decision.</w:t>
            </w:r>
            <w:r w:rsidRPr="00263700">
              <w:rPr>
                <w:rFonts w:ascii="Apple Symbols" w:hAnsi="Apple Symbols" w:cs="Apple Symbols"/>
                <w:lang w:val="en-US"/>
              </w:rPr>
              <w:br/>
            </w:r>
          </w:p>
        </w:tc>
        <w:tc>
          <w:tcPr>
            <w:tcW w:w="5028" w:type="dxa"/>
          </w:tcPr>
          <w:p w14:paraId="1E7D9651" w14:textId="4E0CFD5E" w:rsidR="00870886" w:rsidRPr="00263700" w:rsidRDefault="00B56B9A" w:rsidP="00B56B9A">
            <w:pPr>
              <w:tabs>
                <w:tab w:val="left" w:pos="2840"/>
              </w:tabs>
              <w:rPr>
                <w:rFonts w:ascii="Apple Symbols" w:hAnsi="Apple Symbols" w:cs="Apple Symbols"/>
                <w:lang w:val="en-US"/>
              </w:rPr>
            </w:pPr>
            <w:r w:rsidRPr="00263700">
              <w:rPr>
                <w:rFonts w:ascii="Apple Symbols" w:hAnsi="Apple Symbols" w:cs="Apple Symbols"/>
                <w:lang w:val="en-US"/>
              </w:rPr>
              <w:t>We try to identify if the developer knew about any which would meant (at least one). A liketrt scale would give a more detailed view about their knowledge. Unfortunately, we could not repeat the survey but such suggestion will be very usefull in future works.</w:t>
            </w:r>
          </w:p>
        </w:tc>
      </w:tr>
      <w:tr w:rsidR="00870886" w:rsidRPr="00263700" w14:paraId="6F4A3F84" w14:textId="77777777" w:rsidTr="00263700">
        <w:tc>
          <w:tcPr>
            <w:tcW w:w="789" w:type="dxa"/>
          </w:tcPr>
          <w:p w14:paraId="36C1E309" w14:textId="77777777" w:rsidR="00870886" w:rsidRPr="00263700" w:rsidRDefault="00870886" w:rsidP="00870886">
            <w:pPr>
              <w:tabs>
                <w:tab w:val="left" w:pos="2840"/>
              </w:tabs>
              <w:rPr>
                <w:rFonts w:ascii="Apple Symbols" w:hAnsi="Apple Symbols" w:cs="Apple Symbols"/>
                <w:lang w:val="en-US"/>
              </w:rPr>
            </w:pPr>
            <w:r w:rsidRPr="00263700">
              <w:rPr>
                <w:rFonts w:ascii="Apple Symbols" w:hAnsi="Apple Symbols" w:cs="Apple Symbols"/>
                <w:lang w:val="en-US"/>
              </w:rPr>
              <w:t>1</w:t>
            </w:r>
          </w:p>
        </w:tc>
        <w:tc>
          <w:tcPr>
            <w:tcW w:w="3930" w:type="dxa"/>
          </w:tcPr>
          <w:p w14:paraId="472FB340" w14:textId="1F1A2B66" w:rsidR="00870886" w:rsidRPr="00263700" w:rsidRDefault="002A0497" w:rsidP="00870886">
            <w:pPr>
              <w:tabs>
                <w:tab w:val="left" w:pos="2840"/>
              </w:tabs>
              <w:rPr>
                <w:rFonts w:ascii="Apple Symbols" w:hAnsi="Apple Symbols" w:cs="Apple Symbols"/>
                <w:lang w:val="en-US"/>
              </w:rPr>
            </w:pPr>
            <w:r w:rsidRPr="00263700">
              <w:rPr>
                <w:rFonts w:ascii="Apple Symbols" w:hAnsi="Apple Symbols" w:cs="Apple Symbols"/>
                <w:lang w:val="en-US"/>
              </w:rPr>
              <w:t>When discussing the answer of a developer that cited Crash-Fast, the authors could give more information about this approach. The paper also reports an incorrect link (The correct link at page 21 is: </w:t>
            </w:r>
            <w:hyperlink r:id="rId7" w:tgtFrame="_blank" w:history="1">
              <w:r w:rsidRPr="00263700">
                <w:rPr>
                  <w:rFonts w:ascii="Apple Symbols" w:hAnsi="Apple Symbols" w:cs="Apple Symbols"/>
                  <w:lang w:val="en-US"/>
                </w:rPr>
                <w:t>http://www.slideshare.net/pyricau/crash-fast</w:t>
              </w:r>
            </w:hyperlink>
            <w:r w:rsidRPr="00263700">
              <w:rPr>
                <w:rFonts w:ascii="Apple Symbols" w:hAnsi="Apple Symbols" w:cs="Apple Symbols"/>
                <w:lang w:val="en-US"/>
              </w:rPr>
              <w:t>).</w:t>
            </w:r>
            <w:r w:rsidRPr="00263700">
              <w:rPr>
                <w:rFonts w:ascii="Apple Symbols" w:hAnsi="Apple Symbols" w:cs="Apple Symbols"/>
                <w:lang w:val="en-US"/>
              </w:rPr>
              <w:br/>
            </w:r>
          </w:p>
        </w:tc>
        <w:tc>
          <w:tcPr>
            <w:tcW w:w="5028" w:type="dxa"/>
          </w:tcPr>
          <w:p w14:paraId="07E5CF79" w14:textId="42BAF020" w:rsidR="00870886" w:rsidRPr="00263700" w:rsidRDefault="00536446" w:rsidP="00536446">
            <w:pPr>
              <w:tabs>
                <w:tab w:val="left" w:pos="2840"/>
              </w:tabs>
              <w:rPr>
                <w:rFonts w:ascii="Apple Symbols" w:hAnsi="Apple Symbols" w:cs="Apple Symbols"/>
                <w:lang w:val="en-US"/>
              </w:rPr>
            </w:pPr>
            <w:r w:rsidRPr="00263700">
              <w:rPr>
                <w:rFonts w:ascii="Apple Symbols" w:hAnsi="Apple Symbols" w:cs="Apple Symbols"/>
                <w:lang w:val="en-US"/>
              </w:rPr>
              <w:t>Indeed the previous ref was broken (</w:t>
            </w:r>
            <w:hyperlink r:id="rId8" w:history="1">
              <w:r w:rsidRPr="00263700">
                <w:rPr>
                  <w:rFonts w:ascii="Apple Symbols" w:hAnsi="Apple Symbols" w:cs="Apple Symbols"/>
                  <w:lang w:val="en-US"/>
                </w:rPr>
                <w:t>http://www.slideshare.net/pyricau/crash</w:t>
              </w:r>
            </w:hyperlink>
            <w:r w:rsidRPr="00263700">
              <w:rPr>
                <w:rFonts w:ascii="Apple Symbols" w:hAnsi="Apple Symbols" w:cs="Apple Symbols"/>
                <w:lang w:val="en-US"/>
              </w:rPr>
              <w:t xml:space="preserve">). Many thanks for reporting it.The ref was corrected and we added </w:t>
            </w:r>
            <w:r w:rsidR="00527653" w:rsidRPr="00263700">
              <w:rPr>
                <w:rFonts w:ascii="Apple Symbols" w:hAnsi="Apple Symbols" w:cs="Apple Symbols"/>
                <w:lang w:val="en-US"/>
              </w:rPr>
              <w:t xml:space="preserve">a </w:t>
            </w:r>
            <w:r w:rsidRPr="00263700">
              <w:rPr>
                <w:rFonts w:ascii="Apple Symbols" w:hAnsi="Apple Symbols" w:cs="Apple Symbols"/>
                <w:lang w:val="en-US"/>
              </w:rPr>
              <w:t>dicussion about the Crash-fast approach.</w:t>
            </w:r>
          </w:p>
          <w:p w14:paraId="0BFC7612" w14:textId="7E09E5D0" w:rsidR="0018239A" w:rsidRPr="00263700" w:rsidRDefault="0018239A" w:rsidP="00527653">
            <w:pPr>
              <w:tabs>
                <w:tab w:val="left" w:pos="2840"/>
              </w:tabs>
              <w:rPr>
                <w:rFonts w:ascii="Apple Symbols" w:hAnsi="Apple Symbols" w:cs="Apple Symbols"/>
                <w:lang w:val="en-US"/>
              </w:rPr>
            </w:pPr>
          </w:p>
        </w:tc>
      </w:tr>
      <w:tr w:rsidR="00870886" w:rsidRPr="00263700" w14:paraId="0EADCB9C" w14:textId="77777777" w:rsidTr="00263700">
        <w:tc>
          <w:tcPr>
            <w:tcW w:w="789" w:type="dxa"/>
          </w:tcPr>
          <w:p w14:paraId="0E73A6E3" w14:textId="77777777" w:rsidR="00870886" w:rsidRPr="00263700" w:rsidRDefault="00870886" w:rsidP="00870886">
            <w:pPr>
              <w:tabs>
                <w:tab w:val="left" w:pos="2840"/>
              </w:tabs>
              <w:rPr>
                <w:rFonts w:ascii="Apple Symbols" w:hAnsi="Apple Symbols" w:cs="Apple Symbols"/>
                <w:lang w:val="en-US"/>
              </w:rPr>
            </w:pPr>
            <w:r w:rsidRPr="00263700">
              <w:rPr>
                <w:rFonts w:ascii="Apple Symbols" w:hAnsi="Apple Symbols" w:cs="Apple Symbols"/>
                <w:lang w:val="en-US"/>
              </w:rPr>
              <w:t>1</w:t>
            </w:r>
          </w:p>
        </w:tc>
        <w:tc>
          <w:tcPr>
            <w:tcW w:w="3930" w:type="dxa"/>
          </w:tcPr>
          <w:p w14:paraId="05D616BA" w14:textId="7C0AA1AA" w:rsidR="00870886" w:rsidRPr="00263700" w:rsidRDefault="003631DF" w:rsidP="00870886">
            <w:pPr>
              <w:tabs>
                <w:tab w:val="left" w:pos="2840"/>
              </w:tabs>
              <w:rPr>
                <w:rFonts w:ascii="Apple Symbols" w:hAnsi="Apple Symbols" w:cs="Apple Symbols"/>
                <w:lang w:val="en-US"/>
              </w:rPr>
            </w:pPr>
            <w:r w:rsidRPr="00263700">
              <w:rPr>
                <w:rFonts w:ascii="Apple Symbols" w:hAnsi="Apple Symbols" w:cs="Apple Symbols"/>
                <w:lang w:val="en-US"/>
              </w:rPr>
              <w:t>It would be beneficial for the authors to clearly define lessons from this survey and mining analysis. For example, what do these finding tell researchers in terms of support that developers need?</w:t>
            </w:r>
            <w:r w:rsidRPr="00263700">
              <w:rPr>
                <w:rFonts w:ascii="Apple Symbols" w:hAnsi="Apple Symbols" w:cs="Apple Symbols"/>
                <w:lang w:val="en-US"/>
              </w:rPr>
              <w:br/>
            </w:r>
          </w:p>
        </w:tc>
        <w:tc>
          <w:tcPr>
            <w:tcW w:w="5028" w:type="dxa"/>
          </w:tcPr>
          <w:p w14:paraId="0132A342" w14:textId="0E44F10F" w:rsidR="00870886" w:rsidRPr="00263700" w:rsidRDefault="0017351C" w:rsidP="00870886">
            <w:pPr>
              <w:tabs>
                <w:tab w:val="left" w:pos="2840"/>
              </w:tabs>
              <w:rPr>
                <w:rFonts w:ascii="Apple Symbols" w:hAnsi="Apple Symbols" w:cs="Apple Symbols"/>
                <w:lang w:val="en-US"/>
              </w:rPr>
            </w:pPr>
            <w:r w:rsidRPr="00263700">
              <w:rPr>
                <w:rFonts w:ascii="Apple Symbols" w:hAnsi="Apple Symbols" w:cs="Apple Symbols"/>
                <w:lang w:val="en-US"/>
              </w:rPr>
              <w:t>The discussion section now contains explicit information about tool support needed to help developers to deal with the bug hazards in the exception handling code.</w:t>
            </w:r>
          </w:p>
        </w:tc>
      </w:tr>
      <w:tr w:rsidR="00870886" w:rsidRPr="00263700" w14:paraId="16247D89" w14:textId="77777777" w:rsidTr="00263700">
        <w:tc>
          <w:tcPr>
            <w:tcW w:w="789" w:type="dxa"/>
          </w:tcPr>
          <w:p w14:paraId="3C68CEBB" w14:textId="77777777" w:rsidR="00870886" w:rsidRPr="00263700" w:rsidRDefault="00870886" w:rsidP="00870886">
            <w:pPr>
              <w:tabs>
                <w:tab w:val="left" w:pos="2840"/>
              </w:tabs>
              <w:rPr>
                <w:rFonts w:ascii="Apple Symbols" w:hAnsi="Apple Symbols" w:cs="Apple Symbols"/>
                <w:lang w:val="en-US"/>
              </w:rPr>
            </w:pPr>
            <w:r w:rsidRPr="00263700">
              <w:rPr>
                <w:rFonts w:ascii="Apple Symbols" w:hAnsi="Apple Symbols" w:cs="Apple Symbols"/>
                <w:lang w:val="en-US"/>
              </w:rPr>
              <w:t>1</w:t>
            </w:r>
          </w:p>
        </w:tc>
        <w:tc>
          <w:tcPr>
            <w:tcW w:w="3930" w:type="dxa"/>
          </w:tcPr>
          <w:p w14:paraId="1BCF9D9C" w14:textId="5FC02274" w:rsidR="00870886" w:rsidRPr="00263700" w:rsidRDefault="00E01253" w:rsidP="00870886">
            <w:pPr>
              <w:tabs>
                <w:tab w:val="left" w:pos="2840"/>
              </w:tabs>
              <w:rPr>
                <w:rFonts w:ascii="Apple Symbols" w:hAnsi="Apple Symbols" w:cs="Apple Symbols"/>
                <w:lang w:val="en-US"/>
              </w:rPr>
            </w:pPr>
            <w:r w:rsidRPr="00263700">
              <w:rPr>
                <w:rFonts w:ascii="Apple Symbols" w:hAnsi="Apple Symbols" w:cs="Apple Symbols"/>
                <w:lang w:val="en-US"/>
              </w:rPr>
              <w:t>The presentation of the survey results should be improved to pair the research questions to the survey questions better. For example, Figure 5's caption is vague stating "Summary of some survey question answers." Similarly, the survey question that led to the results is not always clear.</w:t>
            </w:r>
            <w:r w:rsidRPr="00263700">
              <w:rPr>
                <w:rFonts w:ascii="Apple Symbols" w:hAnsi="Apple Symbols" w:cs="Apple Symbols"/>
                <w:lang w:val="en-US"/>
              </w:rPr>
              <w:br/>
            </w:r>
            <w:r w:rsidRPr="00263700">
              <w:rPr>
                <w:rFonts w:ascii="Apple Symbols" w:hAnsi="Apple Symbols" w:cs="Apple Symbols"/>
                <w:lang w:val="en-US"/>
              </w:rPr>
              <w:br/>
            </w:r>
          </w:p>
        </w:tc>
        <w:tc>
          <w:tcPr>
            <w:tcW w:w="5028" w:type="dxa"/>
          </w:tcPr>
          <w:p w14:paraId="06DE385A" w14:textId="405E1277" w:rsidR="00870886" w:rsidRPr="00263700" w:rsidRDefault="004C2FC2" w:rsidP="004C2FC2">
            <w:pPr>
              <w:tabs>
                <w:tab w:val="left" w:pos="2840"/>
              </w:tabs>
              <w:rPr>
                <w:rFonts w:ascii="Apple Symbols" w:hAnsi="Apple Symbols" w:cs="Apple Symbols"/>
                <w:lang w:val="en-US"/>
              </w:rPr>
            </w:pPr>
            <w:r w:rsidRPr="00263700">
              <w:rPr>
                <w:rFonts w:ascii="Apple Symbols" w:hAnsi="Apple Symbols" w:cs="Apple Symbols"/>
                <w:lang w:val="en-US"/>
              </w:rPr>
              <w:t>The list of</w:t>
            </w:r>
            <w:r w:rsidR="00642119" w:rsidRPr="00263700">
              <w:rPr>
                <w:rFonts w:ascii="Apple Symbols" w:hAnsi="Apple Symbols" w:cs="Apple Symbols"/>
                <w:lang w:val="en-US"/>
              </w:rPr>
              <w:t xml:space="preserve"> survey</w:t>
            </w:r>
            <w:r w:rsidRPr="00263700">
              <w:rPr>
                <w:rFonts w:ascii="Apple Symbols" w:hAnsi="Apple Symbols" w:cs="Apple Symbols"/>
                <w:lang w:val="en-US"/>
              </w:rPr>
              <w:t xml:space="preserve"> questions presented </w:t>
            </w:r>
            <w:r w:rsidR="00642119" w:rsidRPr="00263700">
              <w:rPr>
                <w:rFonts w:ascii="Apple Symbols" w:hAnsi="Apple Symbols" w:cs="Apple Symbols"/>
                <w:lang w:val="en-US"/>
              </w:rPr>
              <w:t xml:space="preserve">in Figure 5 </w:t>
            </w:r>
            <w:r w:rsidRPr="00263700">
              <w:rPr>
                <w:rFonts w:ascii="Apple Symbols" w:hAnsi="Apple Symbols" w:cs="Apple Symbols"/>
                <w:lang w:val="en-US"/>
              </w:rPr>
              <w:t>were related to RQ2.1 (first and second questions), RQ 2.2 (third) and R Q 2.5 (fourth question). We slited the list of yes no questions in two sets: (i) one Figure illustrating both questions related to R Q 2.1 and (ii) another one list the questions directly related to RQ 2.2 and 2.5. The lable is now reflecting explicitly the research questions related to each survey question.</w:t>
            </w:r>
          </w:p>
        </w:tc>
      </w:tr>
      <w:tr w:rsidR="00870886" w:rsidRPr="00263700" w14:paraId="7539B85F" w14:textId="77777777" w:rsidTr="00263700">
        <w:tc>
          <w:tcPr>
            <w:tcW w:w="789" w:type="dxa"/>
          </w:tcPr>
          <w:p w14:paraId="10F0A406" w14:textId="77777777" w:rsidR="00870886" w:rsidRPr="00263700" w:rsidRDefault="00870886" w:rsidP="00870886">
            <w:pPr>
              <w:tabs>
                <w:tab w:val="left" w:pos="2840"/>
              </w:tabs>
              <w:rPr>
                <w:rFonts w:ascii="Apple Symbols" w:hAnsi="Apple Symbols" w:cs="Apple Symbols"/>
                <w:lang w:val="en-US"/>
              </w:rPr>
            </w:pPr>
            <w:r w:rsidRPr="00263700">
              <w:rPr>
                <w:rFonts w:ascii="Apple Symbols" w:hAnsi="Apple Symbols" w:cs="Apple Symbols"/>
                <w:lang w:val="en-US"/>
              </w:rPr>
              <w:t>1</w:t>
            </w:r>
          </w:p>
        </w:tc>
        <w:tc>
          <w:tcPr>
            <w:tcW w:w="3930" w:type="dxa"/>
          </w:tcPr>
          <w:p w14:paraId="7AD136F1" w14:textId="59459EC1" w:rsidR="00870886" w:rsidRPr="00263700" w:rsidRDefault="0050375F" w:rsidP="00870886">
            <w:pPr>
              <w:tabs>
                <w:tab w:val="left" w:pos="2840"/>
              </w:tabs>
              <w:rPr>
                <w:rFonts w:ascii="Apple Symbols" w:hAnsi="Apple Symbols" w:cs="Apple Symbols"/>
                <w:lang w:val="en-US"/>
              </w:rPr>
            </w:pPr>
            <w:r w:rsidRPr="00263700">
              <w:rPr>
                <w:rFonts w:ascii="Apple Symbols" w:hAnsi="Apple Symbols" w:cs="Apple Symbols"/>
                <w:lang w:val="en-US"/>
              </w:rPr>
              <w:t>The authors provide background and cite related papers to exceptions. However, they do no cite several surveys with Android developers. It would benefit the paper to explain how the proposed work differs and compares to these studies. Suggested papers are the following:</w:t>
            </w:r>
            <w:r w:rsidRPr="00263700">
              <w:rPr>
                <w:rFonts w:ascii="Apple Symbols" w:hAnsi="Apple Symbols" w:cs="Apple Symbols"/>
                <w:lang w:val="en-US"/>
              </w:rPr>
              <w:br/>
            </w:r>
            <w:r w:rsidRPr="00263700">
              <w:rPr>
                <w:rFonts w:ascii="Apple Symbols" w:hAnsi="Apple Symbols" w:cs="Apple Symbols"/>
                <w:lang w:val="en-US"/>
              </w:rPr>
              <w:br/>
              <w:t>- P.S.Kochhar, F.Thung, N.Nagappan,T. Zimmermann,and D. Lo. Understanding the test automation culture of app developers. In 2015 IEEE 8th International Conference on Software Testing, Verification and Validation (ICST), pages 1-10, 2015.</w:t>
            </w:r>
            <w:r w:rsidRPr="00263700">
              <w:rPr>
                <w:rFonts w:ascii="Apple Symbols" w:hAnsi="Apple Symbols" w:cs="Apple Symbols"/>
                <w:lang w:val="en-US"/>
              </w:rPr>
              <w:br/>
            </w:r>
            <w:r w:rsidRPr="00263700">
              <w:rPr>
                <w:rFonts w:ascii="Apple Symbols" w:hAnsi="Apple Symbols" w:cs="Apple Symbols"/>
                <w:lang w:val="en-US"/>
              </w:rPr>
              <w:br/>
              <w:t>- M. E. Joorabchi, A. Mesbah, and P. Kruchten. Real challenges in mobile apps. In</w:t>
            </w:r>
            <w:r w:rsidRPr="00263700">
              <w:rPr>
                <w:rFonts w:ascii="Apple Symbols" w:hAnsi="Apple Symbols" w:cs="Apple Symbols"/>
                <w:lang w:val="en-US"/>
              </w:rPr>
              <w:br/>
              <w:t>ACM/IEEE International Symposium on Empirical Software Engineering and Measurement (ESEM'13), pages 15-24, 2013.</w:t>
            </w:r>
            <w:r w:rsidRPr="00263700">
              <w:rPr>
                <w:rFonts w:ascii="Apple Symbols" w:hAnsi="Apple Symbols" w:cs="Apple Symbols"/>
                <w:lang w:val="en-US"/>
              </w:rPr>
              <w:br/>
            </w:r>
            <w:r w:rsidRPr="00263700">
              <w:rPr>
                <w:rFonts w:ascii="Apple Symbols" w:hAnsi="Apple Symbols" w:cs="Apple Symbols"/>
                <w:lang w:val="en-US"/>
              </w:rPr>
              <w:br/>
              <w:t>- M. Linares-Vásquez, C. Vendome, Q. Luo, and D. Poshyvanyk. How developers detect and fix performance bottlenecks in Aandroid apps. In Proc. ICSME, pages 352-361. IEEE, 2015.</w:t>
            </w:r>
            <w:r w:rsidRPr="00263700">
              <w:rPr>
                <w:rFonts w:ascii="Apple Symbols" w:hAnsi="Apple Symbols" w:cs="Apple Symbols"/>
                <w:lang w:val="en-US"/>
              </w:rPr>
              <w:br/>
            </w:r>
            <w:r w:rsidRPr="00263700">
              <w:rPr>
                <w:rFonts w:ascii="Apple Symbols" w:hAnsi="Apple Symbols" w:cs="Apple Symbols"/>
                <w:lang w:val="en-US"/>
              </w:rPr>
              <w:br/>
              <w:t>- Gabriele Bavota, Mario Linares Vásquez, Carlos Eduardo Bernal-Cárdenas, Massimiliano Di Penta, Rocco Oliveto, Denys Poshyvanyk: The Impact of API Change- and Fault-Proneness on the User Ratings of Android Apps. IEEE Trans. Software Eng. 41(4): 384-407 (2015.</w:t>
            </w:r>
            <w:r w:rsidRPr="00263700">
              <w:rPr>
                <w:rFonts w:ascii="Apple Symbols" w:hAnsi="Apple Symbols" w:cs="Apple Symbols"/>
                <w:lang w:val="en-US"/>
              </w:rPr>
              <w:br/>
            </w:r>
            <w:r w:rsidRPr="00263700">
              <w:rPr>
                <w:rFonts w:ascii="Apple Symbols" w:hAnsi="Apple Symbols" w:cs="Apple Symbols"/>
                <w:lang w:val="en-US"/>
              </w:rPr>
              <w:br/>
            </w:r>
          </w:p>
        </w:tc>
        <w:tc>
          <w:tcPr>
            <w:tcW w:w="5028" w:type="dxa"/>
          </w:tcPr>
          <w:p w14:paraId="4735C7AB" w14:textId="49693D98" w:rsidR="00870886" w:rsidRPr="00263700" w:rsidRDefault="00553CD1" w:rsidP="00870886">
            <w:pPr>
              <w:tabs>
                <w:tab w:val="left" w:pos="2840"/>
              </w:tabs>
              <w:rPr>
                <w:rFonts w:ascii="Apple Symbols" w:hAnsi="Apple Symbols" w:cs="Apple Symbols"/>
                <w:lang w:val="en-US"/>
              </w:rPr>
            </w:pPr>
            <w:r w:rsidRPr="00263700">
              <w:rPr>
                <w:rFonts w:ascii="Apple Symbols" w:hAnsi="Apple Symbols" w:cs="Apple Symbols"/>
                <w:lang w:val="en-US"/>
              </w:rPr>
              <w:t>TO DO</w:t>
            </w:r>
          </w:p>
        </w:tc>
      </w:tr>
      <w:tr w:rsidR="00870886" w:rsidRPr="00263700" w14:paraId="3F7C9353" w14:textId="77777777" w:rsidTr="00263700">
        <w:tc>
          <w:tcPr>
            <w:tcW w:w="789" w:type="dxa"/>
          </w:tcPr>
          <w:p w14:paraId="4262F8C4" w14:textId="37CAE25C" w:rsidR="00870886" w:rsidRPr="00263700" w:rsidRDefault="00482E8F" w:rsidP="00870886">
            <w:pPr>
              <w:tabs>
                <w:tab w:val="left" w:pos="2840"/>
              </w:tabs>
              <w:rPr>
                <w:rFonts w:ascii="Apple Symbols" w:hAnsi="Apple Symbols" w:cs="Apple Symbols"/>
                <w:lang w:val="en-US"/>
              </w:rPr>
            </w:pPr>
            <w:r w:rsidRPr="00263700">
              <w:rPr>
                <w:rFonts w:ascii="Apple Symbols" w:hAnsi="Apple Symbols" w:cs="Apple Symbols"/>
                <w:lang w:val="en-US"/>
              </w:rPr>
              <w:t>2</w:t>
            </w:r>
          </w:p>
        </w:tc>
        <w:tc>
          <w:tcPr>
            <w:tcW w:w="3930" w:type="dxa"/>
          </w:tcPr>
          <w:p w14:paraId="69EE528A" w14:textId="7E5587E0" w:rsidR="00870886" w:rsidRPr="00263700" w:rsidRDefault="00482E8F" w:rsidP="00870886">
            <w:pPr>
              <w:tabs>
                <w:tab w:val="left" w:pos="2840"/>
              </w:tabs>
              <w:rPr>
                <w:rFonts w:ascii="Apple Symbols" w:hAnsi="Apple Symbols" w:cs="Apple Symbols"/>
                <w:lang w:val="en-US"/>
              </w:rPr>
            </w:pPr>
            <w:r w:rsidRPr="00263700">
              <w:rPr>
                <w:rFonts w:ascii="Apple Symbols" w:hAnsi="Apple Symbols" w:cs="Apple Symbols"/>
                <w:lang w:val="en-US"/>
              </w:rPr>
              <w:t>While not an actual contribution (since the details of how it works and an actual evaluation of it is not reported), the ExceptionMiner tool that automatically parses and extracts stack traces from bug reports seems like it would be useful in many other contexts as well.  I hope that the authors make this available to others.</w:t>
            </w:r>
            <w:r w:rsidRPr="00263700">
              <w:rPr>
                <w:rFonts w:ascii="Apple Symbols" w:hAnsi="Apple Symbols" w:cs="Apple Symbols"/>
                <w:lang w:val="en-US"/>
              </w:rPr>
              <w:br/>
            </w:r>
          </w:p>
        </w:tc>
        <w:tc>
          <w:tcPr>
            <w:tcW w:w="5028" w:type="dxa"/>
          </w:tcPr>
          <w:p w14:paraId="76E16214" w14:textId="3EABC4F1" w:rsidR="00870886" w:rsidRPr="00263700" w:rsidRDefault="00E9164F" w:rsidP="00E9164F">
            <w:pPr>
              <w:tabs>
                <w:tab w:val="left" w:pos="2840"/>
              </w:tabs>
              <w:rPr>
                <w:rFonts w:ascii="Apple Symbols" w:hAnsi="Apple Symbols" w:cs="Apple Symbols"/>
                <w:lang w:val="en-US"/>
              </w:rPr>
            </w:pPr>
            <w:r w:rsidRPr="00263700">
              <w:rPr>
                <w:rFonts w:ascii="Apple Symbols" w:hAnsi="Apple Symbols" w:cs="Apple Symbols"/>
                <w:lang w:val="en-US"/>
              </w:rPr>
              <w:t>The code of the ExceptionMiner was made available in the website:</w:t>
            </w:r>
          </w:p>
        </w:tc>
      </w:tr>
      <w:tr w:rsidR="00870886" w:rsidRPr="00263700" w14:paraId="2594359D" w14:textId="77777777" w:rsidTr="00263700">
        <w:tc>
          <w:tcPr>
            <w:tcW w:w="789" w:type="dxa"/>
          </w:tcPr>
          <w:p w14:paraId="292CACF2" w14:textId="1AD9BF02" w:rsidR="00870886" w:rsidRPr="00263700" w:rsidRDefault="00482E8F" w:rsidP="00870886">
            <w:pPr>
              <w:tabs>
                <w:tab w:val="left" w:pos="2840"/>
              </w:tabs>
              <w:rPr>
                <w:rFonts w:ascii="Apple Symbols" w:hAnsi="Apple Symbols" w:cs="Apple Symbols"/>
                <w:lang w:val="en-US"/>
              </w:rPr>
            </w:pPr>
            <w:r w:rsidRPr="00263700">
              <w:rPr>
                <w:rFonts w:ascii="Apple Symbols" w:hAnsi="Apple Symbols" w:cs="Apple Symbols"/>
                <w:lang w:val="en-US"/>
              </w:rPr>
              <w:t>2</w:t>
            </w:r>
          </w:p>
        </w:tc>
        <w:tc>
          <w:tcPr>
            <w:tcW w:w="3930" w:type="dxa"/>
          </w:tcPr>
          <w:p w14:paraId="31F398EE" w14:textId="6223104B" w:rsidR="00870886" w:rsidRPr="00263700" w:rsidRDefault="00482E8F" w:rsidP="00870886">
            <w:pPr>
              <w:tabs>
                <w:tab w:val="left" w:pos="2840"/>
              </w:tabs>
              <w:rPr>
                <w:rFonts w:ascii="Apple Symbols" w:hAnsi="Apple Symbols" w:cs="Apple Symbols"/>
                <w:lang w:val="en-US"/>
              </w:rPr>
            </w:pPr>
            <w:r w:rsidRPr="00263700">
              <w:rPr>
                <w:rFonts w:ascii="Apple Symbols" w:hAnsi="Apple Symbols" w:cs="Apple Symbols"/>
                <w:lang w:val="en-US"/>
              </w:rPr>
              <w:t>The authors state that their tool automatically filters out directories that contain the source code of libraries.  While I commend the authors for doing this and I think it improves the validity of the findings, how exactly is this done?  Do they have their own tool or somebody else's.  Is there a citation that should be here?</w:t>
            </w:r>
            <w:r w:rsidRPr="00263700">
              <w:rPr>
                <w:rFonts w:ascii="Apple Symbols" w:hAnsi="Apple Symbols" w:cs="Apple Symbols"/>
                <w:lang w:val="en-US"/>
              </w:rPr>
              <w:br/>
            </w:r>
          </w:p>
        </w:tc>
        <w:tc>
          <w:tcPr>
            <w:tcW w:w="5028" w:type="dxa"/>
          </w:tcPr>
          <w:p w14:paraId="0E8D12DA" w14:textId="77777777" w:rsidR="00E9164F" w:rsidRPr="00263700" w:rsidRDefault="00E9164F" w:rsidP="00E9164F">
            <w:pPr>
              <w:pStyle w:val="NormalWeb"/>
              <w:spacing w:before="0" w:beforeAutospacing="0" w:after="0" w:afterAutospacing="0"/>
              <w:rPr>
                <w:rFonts w:ascii="Apple Symbols" w:hAnsi="Apple Symbols" w:cs="Apple Symbols"/>
                <w:sz w:val="24"/>
                <w:szCs w:val="24"/>
                <w:lang w:val="en-US"/>
              </w:rPr>
            </w:pPr>
            <w:r w:rsidRPr="00263700">
              <w:rPr>
                <w:rFonts w:ascii="Apple Symbols" w:hAnsi="Apple Symbols" w:cs="Apple Symbols"/>
                <w:sz w:val="24"/>
                <w:szCs w:val="24"/>
                <w:lang w:val="en-US"/>
              </w:rPr>
              <w:t>We added a foot</w:t>
            </w:r>
            <w:del w:id="2" w:author="Georgios Gousios" w:date="2016-04-19T08:05:00Z">
              <w:r w:rsidRPr="00263700" w:rsidDel="00FF5BB0">
                <w:rPr>
                  <w:rFonts w:ascii="Apple Symbols" w:hAnsi="Apple Symbols" w:cs="Apple Symbols"/>
                  <w:sz w:val="24"/>
                  <w:szCs w:val="24"/>
                  <w:lang w:val="en-US"/>
                </w:rPr>
                <w:delText xml:space="preserve"> </w:delText>
              </w:r>
            </w:del>
            <w:r w:rsidRPr="00263700">
              <w:rPr>
                <w:rFonts w:ascii="Apple Symbols" w:hAnsi="Apple Symbols" w:cs="Apple Symbols"/>
                <w:sz w:val="24"/>
                <w:szCs w:val="24"/>
                <w:lang w:val="en-US"/>
              </w:rPr>
              <w:t>note to explain how the filtering was performed: \footnote{The filtering was performed in two steps:</w:t>
            </w:r>
          </w:p>
          <w:p w14:paraId="5518DBB5" w14:textId="77777777" w:rsidR="00E9164F" w:rsidRPr="00263700" w:rsidRDefault="00E9164F" w:rsidP="00E9164F">
            <w:pPr>
              <w:rPr>
                <w:rFonts w:ascii="Apple Symbols" w:hAnsi="Apple Symbols" w:cs="Apple Symbols"/>
                <w:lang w:val="en-US"/>
              </w:rPr>
            </w:pPr>
            <w:r w:rsidRPr="00263700">
              <w:rPr>
                <w:rFonts w:ascii="Apple Symbols" w:hAnsi="Apple Symbols" w:cs="Apple Symbols"/>
                <w:lang w:val="en-US"/>
              </w:rPr>
              <w:t>firstly, we analyzed the bytecode of the JVM and identified all runtime exceptions defined by it (e.g.,</w:t>
            </w:r>
          </w:p>
          <w:p w14:paraId="35B19688" w14:textId="77777777" w:rsidR="00E9164F" w:rsidRPr="00263700" w:rsidRDefault="00E9164F" w:rsidP="00E9164F">
            <w:pPr>
              <w:rPr>
                <w:rFonts w:ascii="Apple Symbols" w:hAnsi="Apple Symbols" w:cs="Apple Symbols"/>
                <w:lang w:val="en-US"/>
              </w:rPr>
            </w:pPr>
            <w:r w:rsidRPr="00263700">
              <w:rPr>
                <w:rFonts w:ascii="Apple Symbols" w:hAnsi="Apple Symbols" w:cs="Apple Symbols"/>
                <w:lang w:val="en-US"/>
              </w:rPr>
              <w:t>java.lang.NullPointerExceptoin,java.lang.ArrayIndexOutOfBounds), then</w:t>
            </w:r>
          </w:p>
          <w:p w14:paraId="78E8A8D5" w14:textId="77777777" w:rsidR="00E9164F" w:rsidRPr="00263700" w:rsidRDefault="00E9164F" w:rsidP="00E9164F">
            <w:pPr>
              <w:rPr>
                <w:rFonts w:ascii="Apple Symbols" w:hAnsi="Apple Symbols" w:cs="Apple Symbols"/>
                <w:lang w:val="en-US"/>
              </w:rPr>
            </w:pPr>
            <w:r w:rsidRPr="00263700">
              <w:rPr>
                <w:rFonts w:ascii="Apple Symbols" w:hAnsi="Apple Symbols" w:cs="Apple Symbols"/>
                <w:lang w:val="en-US"/>
              </w:rPr>
              <w:t>if the libraries/framework method was signaling one of such exceptions it was filtered out from the analysis}.</w:t>
            </w:r>
          </w:p>
          <w:p w14:paraId="693EB435" w14:textId="1ACBCF5E" w:rsidR="00870886" w:rsidRPr="00263700" w:rsidRDefault="00870886" w:rsidP="00870886">
            <w:pPr>
              <w:tabs>
                <w:tab w:val="left" w:pos="2840"/>
              </w:tabs>
              <w:rPr>
                <w:rFonts w:ascii="Apple Symbols" w:hAnsi="Apple Symbols" w:cs="Apple Symbols"/>
                <w:lang w:val="en-US"/>
              </w:rPr>
            </w:pPr>
          </w:p>
        </w:tc>
      </w:tr>
      <w:tr w:rsidR="00870886" w:rsidRPr="00263700" w14:paraId="5CEA9A65" w14:textId="77777777" w:rsidTr="00263700">
        <w:tc>
          <w:tcPr>
            <w:tcW w:w="789" w:type="dxa"/>
          </w:tcPr>
          <w:p w14:paraId="41D99224" w14:textId="38202D06" w:rsidR="00870886" w:rsidRPr="00263700" w:rsidRDefault="00482E8F" w:rsidP="00870886">
            <w:pPr>
              <w:tabs>
                <w:tab w:val="left" w:pos="2840"/>
              </w:tabs>
              <w:rPr>
                <w:rFonts w:ascii="Apple Symbols" w:hAnsi="Apple Symbols" w:cs="Apple Symbols"/>
                <w:lang w:val="en-US"/>
              </w:rPr>
            </w:pPr>
            <w:r w:rsidRPr="00263700">
              <w:rPr>
                <w:rFonts w:ascii="Apple Symbols" w:hAnsi="Apple Symbols" w:cs="Apple Symbols"/>
                <w:lang w:val="en-US"/>
              </w:rPr>
              <w:t>2</w:t>
            </w:r>
          </w:p>
        </w:tc>
        <w:tc>
          <w:tcPr>
            <w:tcW w:w="3930" w:type="dxa"/>
          </w:tcPr>
          <w:p w14:paraId="4D67E0E9" w14:textId="77777777" w:rsidR="00BA71C4" w:rsidRPr="00263700" w:rsidRDefault="00E9164F" w:rsidP="00870886">
            <w:pPr>
              <w:tabs>
                <w:tab w:val="left" w:pos="2840"/>
              </w:tabs>
              <w:rPr>
                <w:rFonts w:ascii="Apple Symbols" w:hAnsi="Apple Symbols" w:cs="Apple Symbols"/>
                <w:lang w:val="en-US"/>
              </w:rPr>
            </w:pPr>
            <w:r w:rsidRPr="00263700">
              <w:rPr>
                <w:rFonts w:ascii="Apple Symbols" w:hAnsi="Apple Symbols" w:cs="Apple Symbols"/>
                <w:lang w:val="en-US"/>
              </w:rPr>
              <w:t>As one who has used the approach of wrapping exceptions, I found section RQ1.3 to be very interesting.  While the authors showed that some of these violate best practices, it didn't look like the authors really explained which types of wrappings led to which bug hazards.  From a developer standpoint, one of the things I'd like to learn from this paper is what I should be doing and right now many of the RQs, including RQ1.3, say what the authors say (counts, percentages, etc.) but the text is not very proscriptive.</w:t>
            </w:r>
          </w:p>
          <w:p w14:paraId="52C83B34" w14:textId="6E14FBDE" w:rsidR="00870886" w:rsidRPr="00263700" w:rsidRDefault="00870886" w:rsidP="00870886">
            <w:pPr>
              <w:tabs>
                <w:tab w:val="left" w:pos="2840"/>
              </w:tabs>
              <w:rPr>
                <w:rFonts w:ascii="Apple Symbols" w:hAnsi="Apple Symbols" w:cs="Apple Symbols"/>
                <w:lang w:val="en-US"/>
              </w:rPr>
            </w:pPr>
          </w:p>
        </w:tc>
        <w:tc>
          <w:tcPr>
            <w:tcW w:w="5028" w:type="dxa"/>
          </w:tcPr>
          <w:p w14:paraId="669428B5" w14:textId="1D64AED4" w:rsidR="00870886" w:rsidRPr="00263700" w:rsidRDefault="00612BEB" w:rsidP="00612BEB">
            <w:pPr>
              <w:tabs>
                <w:tab w:val="left" w:pos="2840"/>
              </w:tabs>
              <w:rPr>
                <w:rFonts w:ascii="Apple Symbols" w:hAnsi="Apple Symbols" w:cs="Apple Symbols"/>
                <w:lang w:val="en-US"/>
              </w:rPr>
            </w:pPr>
            <w:r w:rsidRPr="00263700">
              <w:rPr>
                <w:rFonts w:ascii="Apple Symbols" w:hAnsi="Apple Symbols" w:cs="Apple Symbols"/>
                <w:lang w:val="en-US"/>
              </w:rPr>
              <w:t>In the Section related to RQ1.3, e</w:t>
            </w:r>
            <w:r w:rsidR="00F0146E" w:rsidRPr="00263700">
              <w:rPr>
                <w:rFonts w:ascii="Apple Symbols" w:hAnsi="Apple Symbols" w:cs="Apple Symbols"/>
                <w:lang w:val="en-US"/>
              </w:rPr>
              <w:t xml:space="preserve">ach wrapping now has additional information </w:t>
            </w:r>
            <w:r w:rsidRPr="00263700">
              <w:rPr>
                <w:rFonts w:ascii="Apple Symbols" w:hAnsi="Apple Symbols" w:cs="Apple Symbols"/>
                <w:lang w:val="en-US"/>
              </w:rPr>
              <w:t>regarding some specific wrappings should be avoided and the ones that can be used with care.</w:t>
            </w:r>
            <w:r w:rsidR="00F0146E" w:rsidRPr="00263700">
              <w:rPr>
                <w:rFonts w:ascii="Apple Symbols" w:hAnsi="Apple Symbols" w:cs="Apple Symbols"/>
                <w:lang w:val="en-US"/>
              </w:rPr>
              <w:t xml:space="preserve"> </w:t>
            </w:r>
          </w:p>
        </w:tc>
      </w:tr>
      <w:tr w:rsidR="00870886" w:rsidRPr="00263700" w14:paraId="26E2BAEE" w14:textId="77777777" w:rsidTr="00263700">
        <w:tc>
          <w:tcPr>
            <w:tcW w:w="789" w:type="dxa"/>
          </w:tcPr>
          <w:p w14:paraId="2F31EB16" w14:textId="5AE37A4E" w:rsidR="00870886" w:rsidRPr="00263700" w:rsidRDefault="00482E8F" w:rsidP="00870886">
            <w:pPr>
              <w:tabs>
                <w:tab w:val="left" w:pos="2840"/>
              </w:tabs>
              <w:rPr>
                <w:rFonts w:ascii="Apple Symbols" w:hAnsi="Apple Symbols" w:cs="Apple Symbols"/>
                <w:lang w:val="en-US"/>
              </w:rPr>
            </w:pPr>
            <w:r w:rsidRPr="00263700">
              <w:rPr>
                <w:rFonts w:ascii="Apple Symbols" w:hAnsi="Apple Symbols" w:cs="Apple Symbols"/>
                <w:lang w:val="en-US"/>
              </w:rPr>
              <w:t>2</w:t>
            </w:r>
          </w:p>
        </w:tc>
        <w:tc>
          <w:tcPr>
            <w:tcW w:w="3930" w:type="dxa"/>
          </w:tcPr>
          <w:p w14:paraId="29146F07" w14:textId="6E821098" w:rsidR="00870886" w:rsidRPr="00263700" w:rsidRDefault="00111A68" w:rsidP="00870886">
            <w:pPr>
              <w:tabs>
                <w:tab w:val="left" w:pos="2840"/>
              </w:tabs>
              <w:rPr>
                <w:rFonts w:ascii="Apple Symbols" w:hAnsi="Apple Symbols" w:cs="Apple Symbols"/>
                <w:lang w:val="en-US"/>
              </w:rPr>
            </w:pPr>
            <w:r w:rsidRPr="00263700">
              <w:rPr>
                <w:rFonts w:ascii="Apple Symbols" w:hAnsi="Apple Symbols" w:cs="Apple Symbols"/>
                <w:lang w:val="en-US"/>
              </w:rPr>
              <w:t>I'd like to see more motivation behind the questions on the survey, however.  For instance, how is it useful to know "How often do developers throw exceptions"? </w:t>
            </w:r>
          </w:p>
        </w:tc>
        <w:tc>
          <w:tcPr>
            <w:tcW w:w="5028" w:type="dxa"/>
          </w:tcPr>
          <w:p w14:paraId="0FF436B0" w14:textId="77777777" w:rsidR="00870886" w:rsidRPr="00263700" w:rsidRDefault="00870886" w:rsidP="00870886">
            <w:pPr>
              <w:tabs>
                <w:tab w:val="left" w:pos="2840"/>
              </w:tabs>
              <w:rPr>
                <w:rFonts w:ascii="Apple Symbols" w:hAnsi="Apple Symbols" w:cs="Apple Symbols"/>
                <w:lang w:val="en-US"/>
              </w:rPr>
            </w:pPr>
          </w:p>
        </w:tc>
      </w:tr>
      <w:tr w:rsidR="00870886" w:rsidRPr="00263700" w14:paraId="30D3A41A" w14:textId="77777777" w:rsidTr="00263700">
        <w:tc>
          <w:tcPr>
            <w:tcW w:w="789" w:type="dxa"/>
          </w:tcPr>
          <w:p w14:paraId="632A10C1" w14:textId="5860DE43" w:rsidR="00870886" w:rsidRPr="00263700" w:rsidRDefault="00482E8F" w:rsidP="00870886">
            <w:pPr>
              <w:tabs>
                <w:tab w:val="left" w:pos="2840"/>
              </w:tabs>
              <w:rPr>
                <w:rFonts w:ascii="Apple Symbols" w:hAnsi="Apple Symbols" w:cs="Apple Symbols"/>
                <w:lang w:val="en-US"/>
              </w:rPr>
            </w:pPr>
            <w:r w:rsidRPr="00263700">
              <w:rPr>
                <w:rFonts w:ascii="Apple Symbols" w:hAnsi="Apple Symbols" w:cs="Apple Symbols"/>
                <w:lang w:val="en-US"/>
              </w:rPr>
              <w:t>2</w:t>
            </w:r>
          </w:p>
        </w:tc>
        <w:tc>
          <w:tcPr>
            <w:tcW w:w="3930" w:type="dxa"/>
          </w:tcPr>
          <w:p w14:paraId="5FD1A337" w14:textId="5637A157" w:rsidR="00870886" w:rsidRPr="00263700" w:rsidRDefault="009E2642" w:rsidP="00870886">
            <w:pPr>
              <w:tabs>
                <w:tab w:val="left" w:pos="2840"/>
              </w:tabs>
              <w:rPr>
                <w:rFonts w:ascii="Apple Symbols" w:hAnsi="Apple Symbols" w:cs="Apple Symbols"/>
                <w:lang w:val="en-US"/>
              </w:rPr>
            </w:pPr>
            <w:r w:rsidRPr="00263700">
              <w:rPr>
                <w:rFonts w:ascii="Apple Symbols" w:hAnsi="Apple Symbols" w:cs="Apple Symbols"/>
                <w:lang w:val="en-US"/>
              </w:rPr>
              <w:t>.  It would be quite valuable if the authors were able to integrate some of their earlier results into the discussion of the later RQs (RQ2.1 - RQ2.5).</w:t>
            </w:r>
            <w:r w:rsidRPr="00263700">
              <w:rPr>
                <w:rFonts w:ascii="Apple Symbols" w:hAnsi="Apple Symbols" w:cs="Apple Symbols"/>
                <w:lang w:val="en-US"/>
              </w:rPr>
              <w:br/>
            </w:r>
          </w:p>
        </w:tc>
        <w:tc>
          <w:tcPr>
            <w:tcW w:w="5028" w:type="dxa"/>
          </w:tcPr>
          <w:p w14:paraId="086F4C6D" w14:textId="77777777" w:rsidR="00870886" w:rsidRPr="00263700" w:rsidRDefault="00870886" w:rsidP="00870886">
            <w:pPr>
              <w:tabs>
                <w:tab w:val="left" w:pos="2840"/>
              </w:tabs>
              <w:rPr>
                <w:rFonts w:ascii="Apple Symbols" w:hAnsi="Apple Symbols" w:cs="Apple Symbols"/>
                <w:lang w:val="en-US"/>
              </w:rPr>
            </w:pPr>
          </w:p>
        </w:tc>
      </w:tr>
      <w:tr w:rsidR="005E765C" w:rsidRPr="00263700" w14:paraId="7CD290E5" w14:textId="77777777" w:rsidTr="00263700">
        <w:tc>
          <w:tcPr>
            <w:tcW w:w="789" w:type="dxa"/>
          </w:tcPr>
          <w:p w14:paraId="46DF0738" w14:textId="6669A7C1" w:rsidR="005E765C" w:rsidRPr="00263700" w:rsidRDefault="00482E8F" w:rsidP="00380E90">
            <w:pPr>
              <w:tabs>
                <w:tab w:val="left" w:pos="2840"/>
              </w:tabs>
              <w:rPr>
                <w:rFonts w:ascii="Apple Symbols" w:hAnsi="Apple Symbols" w:cs="Apple Symbols"/>
                <w:lang w:val="en-US"/>
              </w:rPr>
            </w:pPr>
            <w:r w:rsidRPr="00263700">
              <w:rPr>
                <w:rFonts w:ascii="Apple Symbols" w:hAnsi="Apple Symbols" w:cs="Apple Symbols"/>
                <w:lang w:val="en-US"/>
              </w:rPr>
              <w:t>2</w:t>
            </w:r>
          </w:p>
        </w:tc>
        <w:tc>
          <w:tcPr>
            <w:tcW w:w="3930" w:type="dxa"/>
          </w:tcPr>
          <w:p w14:paraId="7524CB47" w14:textId="3C706CD1" w:rsidR="005E765C" w:rsidRPr="00263700" w:rsidRDefault="009E2642" w:rsidP="00380E90">
            <w:pPr>
              <w:tabs>
                <w:tab w:val="left" w:pos="2840"/>
              </w:tabs>
              <w:rPr>
                <w:rFonts w:ascii="Apple Symbols" w:hAnsi="Apple Symbols" w:cs="Apple Symbols"/>
                <w:lang w:val="en-US"/>
              </w:rPr>
            </w:pPr>
            <w:r w:rsidRPr="00263700">
              <w:rPr>
                <w:rFonts w:ascii="Apple Symbols" w:hAnsi="Apple Symbols" w:cs="Apple Symbols"/>
                <w:lang w:val="en-US"/>
              </w:rPr>
              <w:t>One large takeaway that I get from this paper is that NullPointerExceptions are an issue, but that they really are a very large bucket that essentially "mask" many different types of errors in applications.  This is supported both by the initial MSR-type study and also by the survey of developers.  While I'm not asking for it in this paper, it would be useful to explore these exceptions in more depth, as it feels like this is kind of a catch-all and perhaps there is some help that could be provided to developers if we understood which causes of this exception were more prevalent than others.</w:t>
            </w:r>
            <w:r w:rsidRPr="00263700">
              <w:rPr>
                <w:rFonts w:ascii="Apple Symbols" w:hAnsi="Apple Symbols" w:cs="Apple Symbols"/>
                <w:lang w:val="en-US"/>
              </w:rPr>
              <w:br/>
            </w:r>
          </w:p>
        </w:tc>
        <w:tc>
          <w:tcPr>
            <w:tcW w:w="5028" w:type="dxa"/>
          </w:tcPr>
          <w:p w14:paraId="72E2AB4D" w14:textId="5EC5DC88" w:rsidR="005E765C" w:rsidRPr="00263700" w:rsidRDefault="005E765C" w:rsidP="00380E90">
            <w:pPr>
              <w:tabs>
                <w:tab w:val="left" w:pos="2840"/>
              </w:tabs>
              <w:rPr>
                <w:rFonts w:ascii="Apple Symbols" w:hAnsi="Apple Symbols" w:cs="Apple Symbols"/>
                <w:lang w:val="en-US"/>
              </w:rPr>
            </w:pPr>
          </w:p>
        </w:tc>
      </w:tr>
      <w:tr w:rsidR="005E765C" w:rsidRPr="00263700" w14:paraId="4C83ADF9" w14:textId="77777777" w:rsidTr="00263700">
        <w:tc>
          <w:tcPr>
            <w:tcW w:w="789" w:type="dxa"/>
          </w:tcPr>
          <w:p w14:paraId="350D9EFF" w14:textId="15AEBD29" w:rsidR="005E765C" w:rsidRPr="00263700" w:rsidRDefault="00817D70" w:rsidP="00380E90">
            <w:pPr>
              <w:tabs>
                <w:tab w:val="left" w:pos="2840"/>
              </w:tabs>
              <w:rPr>
                <w:rFonts w:ascii="Apple Symbols" w:hAnsi="Apple Symbols" w:cs="Apple Symbols"/>
                <w:lang w:val="en-US"/>
              </w:rPr>
            </w:pPr>
            <w:r w:rsidRPr="00263700">
              <w:rPr>
                <w:rFonts w:ascii="Apple Symbols" w:hAnsi="Apple Symbols" w:cs="Apple Symbols"/>
                <w:lang w:val="en-US"/>
              </w:rPr>
              <w:t>2</w:t>
            </w:r>
          </w:p>
        </w:tc>
        <w:tc>
          <w:tcPr>
            <w:tcW w:w="3930" w:type="dxa"/>
          </w:tcPr>
          <w:p w14:paraId="66997593" w14:textId="30E0A427" w:rsidR="005E765C" w:rsidRPr="00263700" w:rsidRDefault="000A0ED8" w:rsidP="00380E90">
            <w:pPr>
              <w:tabs>
                <w:tab w:val="left" w:pos="2840"/>
              </w:tabs>
              <w:rPr>
                <w:rFonts w:ascii="Apple Symbols" w:hAnsi="Apple Symbols" w:cs="Apple Symbols"/>
                <w:lang w:val="en-US"/>
              </w:rPr>
            </w:pPr>
            <w:r w:rsidRPr="00263700">
              <w:rPr>
                <w:rFonts w:ascii="Apple Symbols" w:hAnsi="Apple Symbols" w:cs="Apple Symbols"/>
                <w:lang w:val="en-US"/>
              </w:rPr>
              <w:t>I think this paper could be accepted as it is now, as there is nothing wrong with it in my view.  I also believe that the authors could make this a stronger and more cohesive paper by integrating or discussing the results of both studies together.  I'm not suggesting that sections 3 and 4 be merged, but rather that when mining and survey results or questions are highly related, they are discussed together to give a more comprehensive picture.</w:t>
            </w:r>
          </w:p>
        </w:tc>
        <w:tc>
          <w:tcPr>
            <w:tcW w:w="5028" w:type="dxa"/>
          </w:tcPr>
          <w:p w14:paraId="2840798C" w14:textId="0767490B" w:rsidR="005E765C" w:rsidRPr="00263700" w:rsidRDefault="005E765C" w:rsidP="00380E90">
            <w:pPr>
              <w:tabs>
                <w:tab w:val="left" w:pos="2840"/>
              </w:tabs>
              <w:rPr>
                <w:rFonts w:ascii="Apple Symbols" w:hAnsi="Apple Symbols" w:cs="Apple Symbols"/>
                <w:lang w:val="en-US"/>
              </w:rPr>
            </w:pPr>
          </w:p>
        </w:tc>
      </w:tr>
      <w:tr w:rsidR="005E765C" w:rsidRPr="00263700" w14:paraId="617E982D" w14:textId="77777777" w:rsidTr="00263700">
        <w:tc>
          <w:tcPr>
            <w:tcW w:w="789" w:type="dxa"/>
          </w:tcPr>
          <w:p w14:paraId="72B6198C" w14:textId="6CFBDF34" w:rsidR="005E765C" w:rsidRPr="00263700" w:rsidRDefault="00817D70" w:rsidP="00380E90">
            <w:pPr>
              <w:tabs>
                <w:tab w:val="left" w:pos="2840"/>
              </w:tabs>
              <w:rPr>
                <w:rFonts w:ascii="Apple Symbols" w:hAnsi="Apple Symbols" w:cs="Apple Symbols"/>
                <w:lang w:val="en-US"/>
              </w:rPr>
            </w:pPr>
            <w:r w:rsidRPr="00263700">
              <w:rPr>
                <w:rFonts w:ascii="Apple Symbols" w:hAnsi="Apple Symbols" w:cs="Apple Symbols"/>
                <w:lang w:val="en-US"/>
              </w:rPr>
              <w:t>2</w:t>
            </w:r>
          </w:p>
        </w:tc>
        <w:tc>
          <w:tcPr>
            <w:tcW w:w="3930" w:type="dxa"/>
          </w:tcPr>
          <w:p w14:paraId="4EFF05DF" w14:textId="49E5A945" w:rsidR="005E765C" w:rsidRPr="00263700" w:rsidRDefault="000A0ED8" w:rsidP="000A0ED8">
            <w:pPr>
              <w:tabs>
                <w:tab w:val="left" w:pos="2840"/>
              </w:tabs>
              <w:rPr>
                <w:rFonts w:ascii="Apple Symbols" w:hAnsi="Apple Symbols" w:cs="Apple Symbols"/>
                <w:lang w:val="en-US"/>
              </w:rPr>
            </w:pPr>
            <w:r w:rsidRPr="00263700">
              <w:rPr>
                <w:rFonts w:ascii="Apple Symbols" w:hAnsi="Apple Symbols" w:cs="Apple Symbols"/>
                <w:lang w:val="en-US"/>
              </w:rPr>
              <w:t>As a minor nit, many times in percentages, commas are used instead of decimal points.  I realize this is often country-specific, but in broadly disseminated scientific writing, a decimal point should be used.</w:t>
            </w:r>
            <w:r w:rsidRPr="00263700">
              <w:rPr>
                <w:rFonts w:ascii="Apple Symbols" w:hAnsi="Apple Symbols" w:cs="Apple Symbols"/>
                <w:lang w:val="en-US"/>
              </w:rPr>
              <w:br/>
            </w:r>
            <w:r w:rsidRPr="00263700">
              <w:rPr>
                <w:rFonts w:ascii="Apple Symbols" w:hAnsi="Apple Symbols" w:cs="Apple Symbols"/>
                <w:lang w:val="en-US"/>
              </w:rPr>
              <w:br/>
            </w:r>
          </w:p>
        </w:tc>
        <w:tc>
          <w:tcPr>
            <w:tcW w:w="5028" w:type="dxa"/>
          </w:tcPr>
          <w:p w14:paraId="28911926" w14:textId="4978B9F7" w:rsidR="005E765C" w:rsidRPr="00263700" w:rsidRDefault="00263700" w:rsidP="00380E90">
            <w:pPr>
              <w:tabs>
                <w:tab w:val="left" w:pos="2840"/>
              </w:tabs>
              <w:rPr>
                <w:rFonts w:ascii="Apple Symbols" w:hAnsi="Apple Symbols" w:cs="Apple Symbols"/>
                <w:lang w:val="en-US"/>
              </w:rPr>
            </w:pPr>
            <w:r>
              <w:rPr>
                <w:rFonts w:ascii="Apple Symbols" w:hAnsi="Apple Symbols" w:cs="Apple Symbols"/>
                <w:lang w:val="en-US"/>
              </w:rPr>
              <w:t>Done</w:t>
            </w:r>
          </w:p>
        </w:tc>
      </w:tr>
      <w:tr w:rsidR="005E765C" w:rsidRPr="00263700" w14:paraId="1D78C7B6" w14:textId="77777777" w:rsidTr="00263700">
        <w:tc>
          <w:tcPr>
            <w:tcW w:w="789" w:type="dxa"/>
          </w:tcPr>
          <w:p w14:paraId="50A0DA3A" w14:textId="60D52BBD" w:rsidR="005E765C" w:rsidRPr="00263700" w:rsidRDefault="00817D70" w:rsidP="00380E90">
            <w:pPr>
              <w:tabs>
                <w:tab w:val="left" w:pos="2840"/>
              </w:tabs>
              <w:rPr>
                <w:rFonts w:ascii="Apple Symbols" w:hAnsi="Apple Symbols" w:cs="Apple Symbols"/>
                <w:lang w:val="en-US"/>
              </w:rPr>
            </w:pPr>
            <w:r w:rsidRPr="00263700">
              <w:rPr>
                <w:rFonts w:ascii="Apple Symbols" w:hAnsi="Apple Symbols" w:cs="Apple Symbols"/>
                <w:lang w:val="en-US"/>
              </w:rPr>
              <w:t>2</w:t>
            </w:r>
          </w:p>
        </w:tc>
        <w:tc>
          <w:tcPr>
            <w:tcW w:w="3930" w:type="dxa"/>
          </w:tcPr>
          <w:p w14:paraId="45E0C1C8" w14:textId="0A9B9130" w:rsidR="005E765C" w:rsidRPr="00263700" w:rsidRDefault="000A0ED8" w:rsidP="00380E90">
            <w:pPr>
              <w:tabs>
                <w:tab w:val="left" w:pos="2840"/>
              </w:tabs>
              <w:rPr>
                <w:rFonts w:ascii="Apple Symbols" w:hAnsi="Apple Symbols" w:cs="Apple Symbols"/>
                <w:lang w:val="en-US"/>
              </w:rPr>
            </w:pPr>
            <w:r w:rsidRPr="00263700">
              <w:rPr>
                <w:rFonts w:ascii="Apple Symbols" w:hAnsi="Apple Symbols" w:cs="Apple Symbols"/>
                <w:lang w:val="en-US"/>
              </w:rPr>
              <w:t>Section 4.3 refers to previous work [16], but isn't that work the work presented at the beginning of this paper?  I realize this journal is an invited paper, but it seems odd to refer to a paper that is a proper subset of this paper.</w:t>
            </w:r>
            <w:r w:rsidRPr="00263700">
              <w:rPr>
                <w:rFonts w:ascii="Apple Symbols" w:hAnsi="Apple Symbols" w:cs="Apple Symbols"/>
                <w:lang w:val="en-US"/>
              </w:rPr>
              <w:br/>
            </w:r>
          </w:p>
        </w:tc>
        <w:tc>
          <w:tcPr>
            <w:tcW w:w="5028" w:type="dxa"/>
          </w:tcPr>
          <w:p w14:paraId="5A76DFE9" w14:textId="75378F54" w:rsidR="005E765C" w:rsidRPr="00263700" w:rsidRDefault="003D5F19" w:rsidP="00E33B45">
            <w:pPr>
              <w:tabs>
                <w:tab w:val="left" w:pos="2840"/>
              </w:tabs>
              <w:rPr>
                <w:rFonts w:ascii="Apple Symbols" w:hAnsi="Apple Symbols" w:cs="Apple Symbols"/>
                <w:lang w:val="en-US"/>
              </w:rPr>
            </w:pPr>
            <w:r w:rsidRPr="00263700">
              <w:rPr>
                <w:rFonts w:ascii="Apple Symbols" w:hAnsi="Apple Symbols" w:cs="Apple Symbols"/>
                <w:lang w:val="en-US"/>
              </w:rPr>
              <w:t xml:space="preserve">We agree. I it seemed odd. It was changed to refer to the study described on previous section. </w:t>
            </w:r>
          </w:p>
        </w:tc>
      </w:tr>
      <w:tr w:rsidR="005E765C" w:rsidRPr="00263700" w14:paraId="2994950A" w14:textId="77777777" w:rsidTr="00263700">
        <w:tc>
          <w:tcPr>
            <w:tcW w:w="789" w:type="dxa"/>
          </w:tcPr>
          <w:p w14:paraId="3D925155" w14:textId="6B9B9DB1" w:rsidR="005E765C" w:rsidRPr="00263700" w:rsidRDefault="00817D70" w:rsidP="00380E90">
            <w:pPr>
              <w:tabs>
                <w:tab w:val="left" w:pos="2840"/>
              </w:tabs>
              <w:rPr>
                <w:rFonts w:ascii="Apple Symbols" w:hAnsi="Apple Symbols" w:cs="Apple Symbols"/>
                <w:lang w:val="en-US"/>
              </w:rPr>
            </w:pPr>
            <w:r w:rsidRPr="00263700">
              <w:rPr>
                <w:rFonts w:ascii="Apple Symbols" w:hAnsi="Apple Symbols" w:cs="Apple Symbols"/>
                <w:lang w:val="en-US"/>
              </w:rPr>
              <w:t>3</w:t>
            </w:r>
          </w:p>
        </w:tc>
        <w:tc>
          <w:tcPr>
            <w:tcW w:w="3930" w:type="dxa"/>
          </w:tcPr>
          <w:p w14:paraId="3146F6E8" w14:textId="4BFD7A4C" w:rsidR="005E765C" w:rsidRPr="00263700" w:rsidRDefault="00817D70" w:rsidP="00380E90">
            <w:pPr>
              <w:tabs>
                <w:tab w:val="left" w:pos="2840"/>
              </w:tabs>
              <w:rPr>
                <w:rFonts w:ascii="Apple Symbols" w:hAnsi="Apple Symbols" w:cs="Apple Symbols"/>
                <w:lang w:val="en-US"/>
              </w:rPr>
            </w:pPr>
            <w:r w:rsidRPr="00263700">
              <w:rPr>
                <w:rFonts w:ascii="Apple Symbols" w:hAnsi="Apple Symbols" w:cs="Apple Symbols"/>
                <w:lang w:val="en-US"/>
              </w:rPr>
              <w:t>On the heuristic exploited to identify Android apps. The authors identify Android apps in GitHub and Google Code by looking for repositories containing in the title and/or in the description the word ''android''. This heuristic clearly leads to a quite high number of false positives. The authors solved this issue by manually inspecting the results, so there should be no problems in the collected data. However, in future studies the authors might consider a more solid (and yet very simple) heuristic: check if the repository contains the Android Manifest file.</w:t>
            </w:r>
          </w:p>
        </w:tc>
        <w:tc>
          <w:tcPr>
            <w:tcW w:w="5028" w:type="dxa"/>
          </w:tcPr>
          <w:p w14:paraId="0A7AF1A2" w14:textId="183427BD" w:rsidR="005E765C" w:rsidRPr="00263700" w:rsidRDefault="00817D70" w:rsidP="00817D70">
            <w:pPr>
              <w:pStyle w:val="NormalWeb"/>
              <w:spacing w:before="0" w:beforeAutospacing="0" w:after="0" w:afterAutospacing="0"/>
              <w:rPr>
                <w:rFonts w:ascii="Apple Symbols" w:hAnsi="Apple Symbols" w:cs="Apple Symbols"/>
                <w:sz w:val="24"/>
                <w:szCs w:val="24"/>
                <w:lang w:val="en-US"/>
              </w:rPr>
            </w:pPr>
            <w:r w:rsidRPr="00263700">
              <w:rPr>
                <w:rFonts w:ascii="Apple Symbols" w:hAnsi="Apple Symbols" w:cs="Apple Symbols"/>
                <w:sz w:val="24"/>
                <w:szCs w:val="24"/>
                <w:lang w:val="en-US"/>
              </w:rPr>
              <w:t xml:space="preserve">Great suggestion. We will evaluate to this approach on the following works. </w:t>
            </w:r>
          </w:p>
        </w:tc>
      </w:tr>
      <w:tr w:rsidR="0030677C" w:rsidRPr="00263700" w14:paraId="386616AD" w14:textId="77777777" w:rsidTr="00263700">
        <w:tc>
          <w:tcPr>
            <w:tcW w:w="789" w:type="dxa"/>
          </w:tcPr>
          <w:p w14:paraId="2BB07FD9" w14:textId="52553007" w:rsidR="0030677C" w:rsidRPr="00263700" w:rsidRDefault="0030677C" w:rsidP="00B734D9">
            <w:pPr>
              <w:tabs>
                <w:tab w:val="left" w:pos="2840"/>
              </w:tabs>
              <w:rPr>
                <w:rFonts w:ascii="Apple Symbols" w:hAnsi="Apple Symbols" w:cs="Apple Symbols"/>
                <w:lang w:val="en-US"/>
              </w:rPr>
            </w:pPr>
          </w:p>
        </w:tc>
        <w:tc>
          <w:tcPr>
            <w:tcW w:w="3930" w:type="dxa"/>
          </w:tcPr>
          <w:p w14:paraId="2D25692C" w14:textId="78916F35" w:rsidR="0030677C" w:rsidRPr="00263700" w:rsidRDefault="00817D70" w:rsidP="001047C4">
            <w:pPr>
              <w:tabs>
                <w:tab w:val="left" w:pos="2840"/>
              </w:tabs>
              <w:rPr>
                <w:rFonts w:ascii="Apple Symbols" w:hAnsi="Apple Symbols" w:cs="Apple Symbols"/>
                <w:lang w:val="en-US"/>
              </w:rPr>
            </w:pPr>
            <w:r w:rsidRPr="00263700">
              <w:rPr>
                <w:rFonts w:ascii="Apple Symbols" w:hAnsi="Apple Symbols" w:cs="Apple Symbols"/>
                <w:lang w:val="en-US"/>
              </w:rPr>
              <w:t>The first study is almost copied/pasted from the MSR paper. In this extension it would be beneficial to add and discuss some real examples you identified in the study, so that the reader can get a better view of possible issues one could encounter while handling exceptions in Android. This would be beneficial especially for practitioners.</w:t>
            </w:r>
            <w:r w:rsidRPr="00263700">
              <w:rPr>
                <w:rFonts w:ascii="Apple Symbols" w:hAnsi="Apple Symbols" w:cs="Apple Symbols"/>
                <w:lang w:val="en-US"/>
              </w:rPr>
              <w:br/>
            </w:r>
          </w:p>
        </w:tc>
        <w:tc>
          <w:tcPr>
            <w:tcW w:w="5028" w:type="dxa"/>
          </w:tcPr>
          <w:p w14:paraId="0F407F73" w14:textId="09EFA424" w:rsidR="00CB38D1" w:rsidRPr="00263700" w:rsidRDefault="00817D70" w:rsidP="00263700">
            <w:pPr>
              <w:tabs>
                <w:tab w:val="left" w:pos="2840"/>
              </w:tabs>
              <w:rPr>
                <w:rFonts w:ascii="Apple Symbols" w:hAnsi="Apple Symbols" w:cs="Apple Symbols"/>
                <w:lang w:val="en-US"/>
              </w:rPr>
            </w:pPr>
            <w:r w:rsidRPr="00263700">
              <w:rPr>
                <w:rFonts w:ascii="Apple Symbols" w:hAnsi="Apple Symbols" w:cs="Apple Symbols"/>
                <w:highlight w:val="yellow"/>
                <w:lang w:val="en-US"/>
              </w:rPr>
              <w:t>TO DO</w:t>
            </w:r>
          </w:p>
        </w:tc>
      </w:tr>
      <w:tr w:rsidR="0030677C" w:rsidRPr="00263700" w14:paraId="08FEF678" w14:textId="77777777" w:rsidTr="00263700">
        <w:tc>
          <w:tcPr>
            <w:tcW w:w="789" w:type="dxa"/>
          </w:tcPr>
          <w:p w14:paraId="422CE9B5" w14:textId="041F73F5" w:rsidR="0030677C" w:rsidRPr="00263700" w:rsidRDefault="0030677C" w:rsidP="00B734D9">
            <w:pPr>
              <w:tabs>
                <w:tab w:val="left" w:pos="2840"/>
              </w:tabs>
              <w:rPr>
                <w:rFonts w:ascii="Apple Symbols" w:hAnsi="Apple Symbols" w:cs="Apple Symbols"/>
                <w:lang w:val="en-US"/>
              </w:rPr>
            </w:pPr>
          </w:p>
        </w:tc>
        <w:tc>
          <w:tcPr>
            <w:tcW w:w="3930" w:type="dxa"/>
          </w:tcPr>
          <w:p w14:paraId="500E9633" w14:textId="104216FF" w:rsidR="0030677C" w:rsidRPr="00263700" w:rsidRDefault="00817D70" w:rsidP="00B734D9">
            <w:pPr>
              <w:tabs>
                <w:tab w:val="left" w:pos="2840"/>
              </w:tabs>
              <w:rPr>
                <w:rFonts w:ascii="Apple Symbols" w:hAnsi="Apple Symbols" w:cs="Apple Symbols"/>
                <w:lang w:val="en-US"/>
              </w:rPr>
            </w:pPr>
            <w:r w:rsidRPr="00263700">
              <w:rPr>
                <w:rFonts w:ascii="Apple Symbols" w:hAnsi="Apple Symbols" w:cs="Apple Symbols"/>
                <w:lang w:val="en-US"/>
              </w:rPr>
              <w:t>[IMPORTANT] In the mining study, when describing the exception type analysis, the authors explain that they inspect the source code/byte code of the stack traces extracted from the issue tracker. However, it is not clear if they inspect exactly the same version of the app on which the stack trace manifested. In other words, there might be a misalignment between the data extracted from the issue tracker and the source code/byte code analysed to extract the data needed for the study. The authors should explain the process they used to align these two sources. I guess it should be enough to checkout the version of the system closer to (and older than) the date in which the issue reporting the stack trace has been opened. If the authors did not adopt such a process but they just analysed the last version of the system available in the repository, this is something that *must* be discussed in the threats to validity section.</w:t>
            </w:r>
            <w:r w:rsidRPr="00263700">
              <w:rPr>
                <w:rFonts w:ascii="Apple Symbols" w:hAnsi="Apple Symbols" w:cs="Apple Symbols"/>
                <w:lang w:val="en-US"/>
              </w:rPr>
              <w:br/>
            </w:r>
          </w:p>
        </w:tc>
        <w:tc>
          <w:tcPr>
            <w:tcW w:w="5028" w:type="dxa"/>
          </w:tcPr>
          <w:p w14:paraId="0286DE88" w14:textId="1B26B935" w:rsidR="00817D70" w:rsidRPr="00263700" w:rsidRDefault="00817D70" w:rsidP="00817D70">
            <w:pPr>
              <w:tabs>
                <w:tab w:val="left" w:pos="2840"/>
              </w:tabs>
              <w:rPr>
                <w:rFonts w:ascii="Apple Symbols" w:hAnsi="Apple Symbols" w:cs="Apple Symbols"/>
                <w:lang w:val="en-US"/>
              </w:rPr>
            </w:pPr>
            <w:del w:id="3" w:author="Georgios Gousios" w:date="2016-04-19T08:06:00Z">
              <w:r w:rsidRPr="00263700" w:rsidDel="00FF5BB0">
                <w:rPr>
                  <w:rFonts w:ascii="Apple Symbols" w:hAnsi="Apple Symbols" w:cs="Apple Symbols"/>
                  <w:lang w:val="en-US"/>
                </w:rPr>
                <w:delText>Indeed an</w:delText>
              </w:r>
            </w:del>
            <w:ins w:id="4" w:author="Georgios Gousios" w:date="2016-04-19T08:06:00Z">
              <w:r w:rsidR="00FF5BB0">
                <w:rPr>
                  <w:rFonts w:ascii="Apple Symbols" w:hAnsi="Apple Symbols" w:cs="Apple Symbols"/>
                  <w:lang w:val="en-US"/>
                </w:rPr>
                <w:t>An</w:t>
              </w:r>
            </w:ins>
            <w:r w:rsidRPr="00263700">
              <w:rPr>
                <w:rFonts w:ascii="Apple Symbols" w:hAnsi="Apple Symbols" w:cs="Apple Symbols"/>
                <w:lang w:val="en-US"/>
              </w:rPr>
              <w:t xml:space="preserve"> interesting solution to align both versions would be to checkout the version of the system closer to (and older than) the date in which the issue reporting the stack trace has been opened. Such </w:t>
            </w:r>
            <w:ins w:id="5" w:author="Georgios Gousios" w:date="2016-04-19T08:06:00Z">
              <w:r w:rsidR="00FF5BB0">
                <w:rPr>
                  <w:rFonts w:ascii="Apple Symbols" w:hAnsi="Apple Symbols" w:cs="Apple Symbols"/>
                  <w:lang w:val="en-US"/>
                </w:rPr>
                <w:t xml:space="preserve">a </w:t>
              </w:r>
            </w:ins>
            <w:r w:rsidRPr="00263700">
              <w:rPr>
                <w:rFonts w:ascii="Apple Symbols" w:hAnsi="Apple Symbols" w:cs="Apple Symbols"/>
                <w:lang w:val="en-US"/>
              </w:rPr>
              <w:t>solution, however, would not prevent a developer/user of an older version to report a stack trace.</w:t>
            </w:r>
          </w:p>
          <w:p w14:paraId="0D93B1B0" w14:textId="77777777" w:rsidR="00817D70" w:rsidRPr="00263700" w:rsidRDefault="00817D70" w:rsidP="00817D70">
            <w:pPr>
              <w:tabs>
                <w:tab w:val="left" w:pos="2840"/>
              </w:tabs>
              <w:rPr>
                <w:rFonts w:ascii="Apple Symbols" w:hAnsi="Apple Symbols" w:cs="Apple Symbols"/>
                <w:lang w:val="en-US"/>
              </w:rPr>
            </w:pPr>
          </w:p>
          <w:p w14:paraId="761458C2" w14:textId="77777777" w:rsidR="00817D70" w:rsidRPr="00263700" w:rsidRDefault="00817D70" w:rsidP="00817D70">
            <w:pPr>
              <w:tabs>
                <w:tab w:val="left" w:pos="2840"/>
              </w:tabs>
              <w:rPr>
                <w:rFonts w:ascii="Apple Symbols" w:hAnsi="Apple Symbols" w:cs="Apple Symbols"/>
                <w:lang w:val="en-US"/>
              </w:rPr>
            </w:pPr>
          </w:p>
          <w:p w14:paraId="5AA50D60" w14:textId="0D234624" w:rsidR="0030677C" w:rsidRPr="00263700" w:rsidRDefault="00817D70" w:rsidP="00817D70">
            <w:pPr>
              <w:tabs>
                <w:tab w:val="left" w:pos="2840"/>
              </w:tabs>
              <w:rPr>
                <w:rFonts w:ascii="Apple Symbols" w:hAnsi="Apple Symbols" w:cs="Apple Symbols"/>
                <w:lang w:val="en-US"/>
              </w:rPr>
            </w:pPr>
            <w:r w:rsidRPr="00263700">
              <w:rPr>
                <w:rFonts w:ascii="Apple Symbols" w:hAnsi="Apple Symbols" w:cs="Apple Symbols"/>
                <w:lang w:val="en-US"/>
              </w:rPr>
              <w:t>In this study we used the last version of the system available in the repositor. We detailed this process and discussed it in the threats to validity section.</w:t>
            </w:r>
            <w:r w:rsidRPr="00263700">
              <w:rPr>
                <w:rFonts w:ascii="Apple Symbols" w:hAnsi="Apple Symbols" w:cs="Apple Symbols"/>
                <w:lang w:val="en-US"/>
              </w:rPr>
              <w:br/>
            </w:r>
          </w:p>
        </w:tc>
      </w:tr>
      <w:tr w:rsidR="0030677C" w:rsidRPr="00263700" w14:paraId="09FFF3CB" w14:textId="77777777" w:rsidTr="00263700">
        <w:trPr>
          <w:trHeight w:val="1222"/>
        </w:trPr>
        <w:tc>
          <w:tcPr>
            <w:tcW w:w="789" w:type="dxa"/>
          </w:tcPr>
          <w:p w14:paraId="3841FDDC" w14:textId="583C2B05" w:rsidR="0030677C" w:rsidRPr="00263700" w:rsidRDefault="0030677C" w:rsidP="00B734D9">
            <w:pPr>
              <w:tabs>
                <w:tab w:val="left" w:pos="2840"/>
              </w:tabs>
              <w:rPr>
                <w:rFonts w:ascii="Apple Symbols" w:hAnsi="Apple Symbols" w:cs="Apple Symbols"/>
                <w:lang w:val="en-US"/>
              </w:rPr>
            </w:pPr>
          </w:p>
        </w:tc>
        <w:tc>
          <w:tcPr>
            <w:tcW w:w="3930" w:type="dxa"/>
          </w:tcPr>
          <w:p w14:paraId="74348AF6" w14:textId="77777777" w:rsidR="0030677C" w:rsidRPr="00263700" w:rsidRDefault="00D94FAA" w:rsidP="0042356A">
            <w:pPr>
              <w:tabs>
                <w:tab w:val="left" w:pos="2840"/>
              </w:tabs>
              <w:rPr>
                <w:rFonts w:ascii="Apple Symbols" w:hAnsi="Apple Symbols" w:cs="Apple Symbols"/>
                <w:lang w:val="en-US"/>
              </w:rPr>
            </w:pPr>
            <w:r w:rsidRPr="00263700">
              <w:rPr>
                <w:rFonts w:ascii="Apple Symbols" w:hAnsi="Apple Symbols" w:cs="Apple Symbols"/>
                <w:lang w:val="en-US"/>
              </w:rPr>
              <w:t>[IMPORTANT] The response rate of the survey is quite low (3%). This is typical for surveys performed with open source developers. Still, this is a point that pops up in the reader mind while reading the paper and thus, the authors should explain that 3% (and especially, 71 developers involved) is quite inline with similar previous surveys. See e.g.:</w:t>
            </w:r>
            <w:r w:rsidRPr="00263700">
              <w:rPr>
                <w:rFonts w:ascii="Apple Symbols" w:hAnsi="Apple Symbols" w:cs="Apple Symbols"/>
                <w:lang w:val="en-US"/>
              </w:rPr>
              <w:br/>
            </w:r>
            <w:r w:rsidRPr="00263700">
              <w:rPr>
                <w:rFonts w:ascii="Apple Symbols" w:hAnsi="Apple Symbols" w:cs="Apple Symbols"/>
                <w:lang w:val="en-US"/>
              </w:rPr>
              <w:br/>
              <w:t>Ko et al.: Information needs in collocated software development teams ICSE 2007.</w:t>
            </w:r>
            <w:r w:rsidRPr="00263700">
              <w:rPr>
                <w:rFonts w:ascii="Apple Symbols" w:hAnsi="Apple Symbols" w:cs="Apple Symbols"/>
                <w:lang w:val="en-US"/>
              </w:rPr>
              <w:br/>
              <w:t>Hindle et al.: Do topics make sense to managers and developers? Empirical Software Engineering 2014.</w:t>
            </w:r>
            <w:r w:rsidRPr="00263700">
              <w:rPr>
                <w:rFonts w:ascii="Apple Symbols" w:hAnsi="Apple Symbols" w:cs="Apple Symbols"/>
                <w:lang w:val="en-US"/>
              </w:rPr>
              <w:br/>
              <w:t>Bavota et al.: The Impact of API Change- and Fault-Proneness on the User Ratings of Android Apps. IEEE Transactions on Software Engineering 2015.</w:t>
            </w:r>
            <w:r w:rsidRPr="00263700">
              <w:rPr>
                <w:rFonts w:ascii="Apple Symbols" w:hAnsi="Apple Symbols" w:cs="Apple Symbols"/>
                <w:lang w:val="en-US"/>
              </w:rPr>
              <w:br/>
            </w:r>
          </w:p>
          <w:p w14:paraId="1EC3F17C" w14:textId="77777777" w:rsidR="0047373A" w:rsidRPr="00263700" w:rsidRDefault="0047373A" w:rsidP="0042356A">
            <w:pPr>
              <w:tabs>
                <w:tab w:val="left" w:pos="2840"/>
              </w:tabs>
              <w:rPr>
                <w:rFonts w:ascii="Apple Symbols" w:hAnsi="Apple Symbols" w:cs="Apple Symbols"/>
                <w:lang w:val="en-US"/>
              </w:rPr>
            </w:pPr>
          </w:p>
          <w:p w14:paraId="56B4B777" w14:textId="5E13EE19" w:rsidR="0047373A" w:rsidRPr="00263700" w:rsidRDefault="0047373A" w:rsidP="0042356A">
            <w:pPr>
              <w:tabs>
                <w:tab w:val="left" w:pos="2840"/>
              </w:tabs>
              <w:rPr>
                <w:rFonts w:ascii="Apple Symbols" w:hAnsi="Apple Symbols" w:cs="Apple Symbols"/>
                <w:lang w:val="en-US"/>
              </w:rPr>
            </w:pPr>
            <w:r w:rsidRPr="00263700">
              <w:rPr>
                <w:rFonts w:ascii="Apple Symbols" w:hAnsi="Apple Symbols" w:cs="Apple Symbols"/>
                <w:lang w:val="en-US"/>
              </w:rPr>
              <w:t>The authors could discuss this point in the threats to validity section.</w:t>
            </w:r>
            <w:r w:rsidRPr="00263700">
              <w:rPr>
                <w:rFonts w:ascii="Apple Symbols" w:hAnsi="Apple Symbols" w:cs="Apple Symbols"/>
                <w:lang w:val="en-US"/>
              </w:rPr>
              <w:br/>
            </w:r>
          </w:p>
        </w:tc>
        <w:tc>
          <w:tcPr>
            <w:tcW w:w="5028" w:type="dxa"/>
          </w:tcPr>
          <w:p w14:paraId="6DEF2233" w14:textId="3DA21CEF" w:rsidR="0030677C" w:rsidRPr="00263700" w:rsidRDefault="00D94FAA" w:rsidP="00D94FAA">
            <w:pPr>
              <w:tabs>
                <w:tab w:val="left" w:pos="2840"/>
              </w:tabs>
              <w:rPr>
                <w:rFonts w:ascii="Apple Symbols" w:hAnsi="Apple Symbols" w:cs="Apple Symbols"/>
                <w:lang w:val="en-US"/>
              </w:rPr>
            </w:pPr>
            <w:r w:rsidRPr="00263700">
              <w:rPr>
                <w:rFonts w:ascii="Apple Symbols" w:hAnsi="Apple Symbols" w:cs="Apple Symbols"/>
                <w:lang w:val="en-US"/>
              </w:rPr>
              <w:t>Many thanks for the great refs. We added this discussion on the section describing the participants</w:t>
            </w:r>
            <w:r w:rsidR="0047373A" w:rsidRPr="00263700">
              <w:rPr>
                <w:rFonts w:ascii="Apple Symbols" w:hAnsi="Apple Symbols" w:cs="Apple Symbols"/>
                <w:lang w:val="en-US"/>
              </w:rPr>
              <w:t xml:space="preserve"> of the survey and on the related work sections</w:t>
            </w:r>
            <w:r w:rsidRPr="00263700">
              <w:rPr>
                <w:rFonts w:ascii="Apple Symbols" w:hAnsi="Apple Symbols" w:cs="Apple Symbols"/>
                <w:lang w:val="en-US"/>
              </w:rPr>
              <w:t xml:space="preserve">. Besides those 2 refs we also included the ones suggested by the other reviewer which describe exploratory surveys involving Android developers. The response rate is also quite low (between 2% and 4%) – inlined with our survey. </w:t>
            </w:r>
          </w:p>
        </w:tc>
      </w:tr>
      <w:tr w:rsidR="0030677C" w:rsidRPr="00263700" w14:paraId="4241FEC5" w14:textId="77777777" w:rsidTr="00263700">
        <w:trPr>
          <w:trHeight w:val="1431"/>
        </w:trPr>
        <w:tc>
          <w:tcPr>
            <w:tcW w:w="789" w:type="dxa"/>
          </w:tcPr>
          <w:p w14:paraId="3B387090" w14:textId="3B7E9A11" w:rsidR="0030677C" w:rsidRPr="00263700" w:rsidRDefault="0030677C" w:rsidP="00B734D9">
            <w:pPr>
              <w:tabs>
                <w:tab w:val="left" w:pos="2840"/>
              </w:tabs>
              <w:rPr>
                <w:rFonts w:ascii="Apple Symbols" w:hAnsi="Apple Symbols" w:cs="Apple Symbols"/>
                <w:lang w:val="en-US"/>
              </w:rPr>
            </w:pPr>
          </w:p>
        </w:tc>
        <w:tc>
          <w:tcPr>
            <w:tcW w:w="3930" w:type="dxa"/>
          </w:tcPr>
          <w:p w14:paraId="7F431887" w14:textId="5BCE9182" w:rsidR="0030677C" w:rsidRPr="00263700" w:rsidRDefault="00944423" w:rsidP="00B734D9">
            <w:pPr>
              <w:tabs>
                <w:tab w:val="left" w:pos="2840"/>
              </w:tabs>
              <w:rPr>
                <w:rFonts w:ascii="Apple Symbols" w:hAnsi="Apple Symbols" w:cs="Apple Symbols"/>
                <w:lang w:val="en-US"/>
              </w:rPr>
            </w:pPr>
            <w:r w:rsidRPr="00263700">
              <w:rPr>
                <w:rFonts w:ascii="Apple Symbols" w:hAnsi="Apple Symbols" w:cs="Apple Symbols"/>
                <w:lang w:val="en-US"/>
              </w:rPr>
              <w:t>The surveyed developers are contributors of at least one of the GitHub apps the authors analysed in the mining study. I found strange that the authors did not exploit this opportunity for asking their opinion about the specific issues you identified in *their* apps. IMHO, this would provide much more qualitative feedback (while of course requiring the customisation of the survey for each specific developer). Can you please justify this choice in the paper?</w:t>
            </w:r>
          </w:p>
        </w:tc>
        <w:tc>
          <w:tcPr>
            <w:tcW w:w="5028" w:type="dxa"/>
          </w:tcPr>
          <w:p w14:paraId="424A23E4" w14:textId="0D5351A4" w:rsidR="0030677C" w:rsidRPr="00263700" w:rsidRDefault="00944423" w:rsidP="00944423">
            <w:pPr>
              <w:tabs>
                <w:tab w:val="left" w:pos="2840"/>
              </w:tabs>
              <w:rPr>
                <w:rFonts w:ascii="Apple Symbols" w:hAnsi="Apple Symbols" w:cs="Apple Symbols"/>
                <w:lang w:val="en-US"/>
              </w:rPr>
            </w:pPr>
            <w:r w:rsidRPr="00263700">
              <w:rPr>
                <w:rFonts w:ascii="Apple Symbols" w:hAnsi="Apple Symbols" w:cs="Apple Symbols"/>
                <w:lang w:val="en-US"/>
              </w:rPr>
              <w:t xml:space="preserve">We agreed that customisation of the survey for each specific developer could give more insights and also could improve the response rate for the survey . </w:t>
            </w:r>
          </w:p>
          <w:p w14:paraId="314FC15D" w14:textId="77777777" w:rsidR="00944423" w:rsidRPr="00263700" w:rsidRDefault="00944423" w:rsidP="00944423">
            <w:pPr>
              <w:tabs>
                <w:tab w:val="left" w:pos="2840"/>
              </w:tabs>
              <w:rPr>
                <w:rFonts w:ascii="Apple Symbols" w:hAnsi="Apple Symbols" w:cs="Apple Symbols"/>
                <w:lang w:val="en-US"/>
              </w:rPr>
            </w:pPr>
          </w:p>
          <w:p w14:paraId="740701FF" w14:textId="750B873D" w:rsidR="00944423" w:rsidRPr="00263700" w:rsidRDefault="00944423" w:rsidP="00944423">
            <w:pPr>
              <w:pStyle w:val="NormalWeb"/>
              <w:spacing w:before="0" w:beforeAutospacing="0" w:after="0" w:afterAutospacing="0"/>
              <w:rPr>
                <w:rFonts w:ascii="Apple Symbols" w:hAnsi="Apple Symbols" w:cs="Apple Symbols"/>
                <w:sz w:val="24"/>
                <w:szCs w:val="24"/>
                <w:lang w:val="en-US"/>
              </w:rPr>
            </w:pPr>
            <w:r w:rsidRPr="00263700">
              <w:rPr>
                <w:rFonts w:ascii="Apple Symbols" w:hAnsi="Apple Symbols" w:cs="Apple Symbols"/>
                <w:sz w:val="24"/>
                <w:szCs w:val="24"/>
                <w:lang w:val="en-US"/>
              </w:rPr>
              <w:t>We did not followed this approach due to time restrictions. Since we emailed 1,824 developers involved in 482 Android projects hosted on GitHub, we would need and automated way to create the survey questions specific to each project. Moreover analysis of responses would be more time consuming. Such questions would be possible in a guided interview with some of the developers (a future work).</w:t>
            </w:r>
          </w:p>
          <w:p w14:paraId="56501B5B" w14:textId="77777777" w:rsidR="00944423" w:rsidRPr="00263700" w:rsidRDefault="00944423" w:rsidP="00944423">
            <w:pPr>
              <w:pStyle w:val="NormalWeb"/>
              <w:spacing w:before="0" w:beforeAutospacing="0" w:after="0" w:afterAutospacing="0"/>
              <w:rPr>
                <w:rFonts w:ascii="Apple Symbols" w:hAnsi="Apple Symbols" w:cs="Apple Symbols"/>
                <w:sz w:val="24"/>
                <w:szCs w:val="24"/>
                <w:lang w:val="en-US"/>
              </w:rPr>
            </w:pPr>
          </w:p>
          <w:p w14:paraId="71B3F515" w14:textId="124236B8" w:rsidR="00944423" w:rsidRPr="00263700" w:rsidRDefault="00167A93" w:rsidP="00944423">
            <w:pPr>
              <w:pStyle w:val="NormalWeb"/>
              <w:spacing w:before="0" w:beforeAutospacing="0" w:after="0" w:afterAutospacing="0"/>
              <w:rPr>
                <w:rFonts w:ascii="Apple Symbols" w:hAnsi="Apple Symbols" w:cs="Apple Symbols"/>
                <w:sz w:val="24"/>
                <w:szCs w:val="24"/>
                <w:lang w:val="en-US"/>
              </w:rPr>
            </w:pPr>
            <w:r w:rsidRPr="00263700">
              <w:rPr>
                <w:rFonts w:ascii="Apple Symbols" w:hAnsi="Apple Symbols" w:cs="Apple Symbols"/>
                <w:sz w:val="24"/>
                <w:szCs w:val="24"/>
                <w:lang w:val="en-US"/>
              </w:rPr>
              <w:t>TO DO INCLUIR ESTA DISCUSSAO</w:t>
            </w:r>
          </w:p>
          <w:p w14:paraId="018BAD98" w14:textId="2254334E" w:rsidR="00944423" w:rsidRPr="00263700" w:rsidRDefault="00944423" w:rsidP="00944423">
            <w:pPr>
              <w:pStyle w:val="NormalWeb"/>
              <w:spacing w:before="0" w:beforeAutospacing="0" w:after="0" w:afterAutospacing="0"/>
              <w:rPr>
                <w:rFonts w:ascii="Apple Symbols" w:hAnsi="Apple Symbols" w:cs="Apple Symbols"/>
                <w:sz w:val="24"/>
                <w:szCs w:val="24"/>
                <w:lang w:val="en-US"/>
              </w:rPr>
            </w:pPr>
          </w:p>
          <w:p w14:paraId="4C10F98A" w14:textId="5BB9D6F6" w:rsidR="00944423" w:rsidRPr="00263700" w:rsidRDefault="00944423" w:rsidP="00944423">
            <w:pPr>
              <w:tabs>
                <w:tab w:val="left" w:pos="2840"/>
              </w:tabs>
              <w:rPr>
                <w:rFonts w:ascii="Apple Symbols" w:hAnsi="Apple Symbols" w:cs="Apple Symbols"/>
                <w:lang w:val="en-US"/>
              </w:rPr>
            </w:pPr>
          </w:p>
        </w:tc>
      </w:tr>
      <w:tr w:rsidR="0030677C" w:rsidRPr="00263700" w14:paraId="57B315B5" w14:textId="77777777" w:rsidTr="00263700">
        <w:tc>
          <w:tcPr>
            <w:tcW w:w="789" w:type="dxa"/>
          </w:tcPr>
          <w:p w14:paraId="78D7AB06" w14:textId="5A3656FC" w:rsidR="0030677C" w:rsidRPr="00263700" w:rsidRDefault="0030677C" w:rsidP="00B734D9">
            <w:pPr>
              <w:tabs>
                <w:tab w:val="left" w:pos="2840"/>
              </w:tabs>
              <w:rPr>
                <w:rFonts w:ascii="Apple Symbols" w:hAnsi="Apple Symbols" w:cs="Apple Symbols"/>
                <w:lang w:val="en-US"/>
              </w:rPr>
            </w:pPr>
          </w:p>
        </w:tc>
        <w:tc>
          <w:tcPr>
            <w:tcW w:w="3930" w:type="dxa"/>
          </w:tcPr>
          <w:p w14:paraId="04C8EEC2" w14:textId="55EE1FF7" w:rsidR="0030677C" w:rsidRPr="00263700" w:rsidRDefault="00167A93" w:rsidP="00167A93">
            <w:pPr>
              <w:rPr>
                <w:rFonts w:ascii="Apple Symbols" w:hAnsi="Apple Symbols" w:cs="Apple Symbols"/>
                <w:lang w:val="en-US"/>
              </w:rPr>
            </w:pPr>
            <w:r w:rsidRPr="00263700">
              <w:rPr>
                <w:rFonts w:ascii="Apple Symbols" w:hAnsi="Apple Symbols" w:cs="Apple Symbols"/>
                <w:lang w:val="en-US"/>
              </w:rPr>
              <w:t>6. [IMPORTANT] The authors adopt an open coding methodology to classify the open answers provided by the surveyed developers. The description of such a procedure is not detailed enough. Who are the two coders involved in the procedure? Did they analyse each answer independently? If yes, what was their level of agreement?</w:t>
            </w:r>
            <w:r w:rsidRPr="00263700">
              <w:rPr>
                <w:rFonts w:ascii="Apple Symbols" w:hAnsi="Apple Symbols" w:cs="Apple Symbols"/>
                <w:lang w:val="en-US"/>
              </w:rPr>
              <w:br/>
            </w:r>
          </w:p>
        </w:tc>
        <w:tc>
          <w:tcPr>
            <w:tcW w:w="5028" w:type="dxa"/>
          </w:tcPr>
          <w:p w14:paraId="2B7C3968" w14:textId="335682BA" w:rsidR="00206F85" w:rsidRPr="00263700" w:rsidRDefault="002930DB" w:rsidP="00B734D9">
            <w:pPr>
              <w:tabs>
                <w:tab w:val="left" w:pos="2840"/>
              </w:tabs>
              <w:rPr>
                <w:rFonts w:ascii="Apple Symbols" w:hAnsi="Apple Symbols" w:cs="Apple Symbols"/>
                <w:lang w:val="en-US"/>
              </w:rPr>
            </w:pPr>
            <w:r w:rsidRPr="00263700">
              <w:rPr>
                <w:rFonts w:ascii="Apple Symbols" w:hAnsi="Apple Symbols" w:cs="Apple Symbols"/>
                <w:lang w:val="en-US"/>
              </w:rPr>
              <w:t>Done. We added a paragraph describing the coding process.</w:t>
            </w:r>
          </w:p>
        </w:tc>
      </w:tr>
      <w:tr w:rsidR="0030677C" w:rsidRPr="00263700" w14:paraId="71A9C313" w14:textId="77777777" w:rsidTr="00263700">
        <w:tc>
          <w:tcPr>
            <w:tcW w:w="789" w:type="dxa"/>
          </w:tcPr>
          <w:p w14:paraId="0C54B32C" w14:textId="62D304EE" w:rsidR="0030677C" w:rsidRPr="00263700" w:rsidRDefault="0030677C" w:rsidP="00B734D9">
            <w:pPr>
              <w:tabs>
                <w:tab w:val="left" w:pos="2840"/>
              </w:tabs>
              <w:rPr>
                <w:rFonts w:ascii="Apple Symbols" w:hAnsi="Apple Symbols" w:cs="Apple Symbols"/>
                <w:lang w:val="en-US"/>
              </w:rPr>
            </w:pPr>
          </w:p>
        </w:tc>
        <w:tc>
          <w:tcPr>
            <w:tcW w:w="3930" w:type="dxa"/>
          </w:tcPr>
          <w:p w14:paraId="2B4D315B" w14:textId="6AF99103" w:rsidR="00167A93" w:rsidRPr="00263700" w:rsidRDefault="00167A93" w:rsidP="00167A93">
            <w:pPr>
              <w:rPr>
                <w:rFonts w:ascii="Apple Symbols" w:hAnsi="Apple Symbols" w:cs="Apple Symbols"/>
                <w:lang w:val="en-US"/>
              </w:rPr>
            </w:pPr>
            <w:r w:rsidRPr="00263700">
              <w:rPr>
                <w:rFonts w:ascii="Apple Symbols" w:hAnsi="Apple Symbols" w:cs="Apple Symbols"/>
                <w:lang w:val="en-US"/>
              </w:rPr>
              <w:br/>
              <w:t>7. Minor issues:</w:t>
            </w:r>
            <w:r w:rsidRPr="00263700">
              <w:rPr>
                <w:rFonts w:ascii="Apple Symbols" w:hAnsi="Apple Symbols" w:cs="Apple Symbols"/>
                <w:lang w:val="en-US"/>
              </w:rPr>
              <w:br/>
              <w:t>- Table 5 is referenced too far in Page 11</w:t>
            </w:r>
            <w:r w:rsidRPr="00263700">
              <w:rPr>
                <w:rFonts w:ascii="Apple Symbols" w:hAnsi="Apple Symbols" w:cs="Apple Symbols"/>
                <w:lang w:val="en-US"/>
              </w:rPr>
              <w:br/>
            </w:r>
          </w:p>
          <w:p w14:paraId="286A6079" w14:textId="7B6813F8" w:rsidR="0030677C" w:rsidRPr="00263700" w:rsidRDefault="0030677C" w:rsidP="00811F70">
            <w:pPr>
              <w:tabs>
                <w:tab w:val="left" w:pos="2840"/>
              </w:tabs>
              <w:rPr>
                <w:rFonts w:ascii="Apple Symbols" w:hAnsi="Apple Symbols" w:cs="Apple Symbols"/>
                <w:lang w:val="en-US"/>
              </w:rPr>
            </w:pPr>
          </w:p>
        </w:tc>
        <w:tc>
          <w:tcPr>
            <w:tcW w:w="5028" w:type="dxa"/>
          </w:tcPr>
          <w:p w14:paraId="1403D25C" w14:textId="323B9882" w:rsidR="0030677C" w:rsidRPr="00263700" w:rsidRDefault="002930DB" w:rsidP="00811F70">
            <w:pPr>
              <w:tabs>
                <w:tab w:val="left" w:pos="2840"/>
              </w:tabs>
              <w:rPr>
                <w:rFonts w:ascii="Apple Symbols" w:hAnsi="Apple Symbols" w:cs="Apple Symbols"/>
                <w:lang w:val="en-US"/>
              </w:rPr>
            </w:pPr>
            <w:r w:rsidRPr="00263700">
              <w:rPr>
                <w:rFonts w:ascii="Apple Symbols" w:hAnsi="Apple Symbols" w:cs="Apple Symbols"/>
                <w:lang w:val="en-US"/>
              </w:rPr>
              <w:t>Done</w:t>
            </w:r>
          </w:p>
        </w:tc>
      </w:tr>
      <w:tr w:rsidR="0030677C" w:rsidRPr="00263700" w14:paraId="36F1BC8B" w14:textId="77777777" w:rsidTr="00263700">
        <w:tc>
          <w:tcPr>
            <w:tcW w:w="789" w:type="dxa"/>
          </w:tcPr>
          <w:p w14:paraId="18AD9DD3" w14:textId="547117C5" w:rsidR="0030677C" w:rsidRPr="00263700" w:rsidRDefault="0030677C" w:rsidP="00B734D9">
            <w:pPr>
              <w:tabs>
                <w:tab w:val="left" w:pos="2840"/>
              </w:tabs>
              <w:rPr>
                <w:rFonts w:ascii="Apple Symbols" w:hAnsi="Apple Symbols" w:cs="Apple Symbols"/>
                <w:lang w:val="en-US"/>
              </w:rPr>
            </w:pPr>
          </w:p>
        </w:tc>
        <w:tc>
          <w:tcPr>
            <w:tcW w:w="3930" w:type="dxa"/>
          </w:tcPr>
          <w:p w14:paraId="578C6D1C" w14:textId="033D1BE0" w:rsidR="0030677C" w:rsidRPr="00263700" w:rsidRDefault="00167A93" w:rsidP="00225DA2">
            <w:pPr>
              <w:tabs>
                <w:tab w:val="left" w:pos="2840"/>
              </w:tabs>
              <w:rPr>
                <w:rFonts w:ascii="Apple Symbols" w:hAnsi="Apple Symbols" w:cs="Apple Symbols"/>
                <w:lang w:val="en-US"/>
              </w:rPr>
            </w:pPr>
            <w:r w:rsidRPr="00263700">
              <w:rPr>
                <w:rFonts w:ascii="Apple Symbols" w:hAnsi="Apple Symbols" w:cs="Apple Symbols"/>
                <w:lang w:val="en-US"/>
              </w:rPr>
              <w:t>- The font-size in Figure 2 is too small</w:t>
            </w:r>
          </w:p>
        </w:tc>
        <w:tc>
          <w:tcPr>
            <w:tcW w:w="5028" w:type="dxa"/>
          </w:tcPr>
          <w:p w14:paraId="4142B39F" w14:textId="257CAD61" w:rsidR="0030677C" w:rsidRPr="00263700" w:rsidRDefault="002930DB" w:rsidP="00B734D9">
            <w:pPr>
              <w:tabs>
                <w:tab w:val="left" w:pos="2840"/>
              </w:tabs>
              <w:rPr>
                <w:rFonts w:ascii="Apple Symbols" w:hAnsi="Apple Symbols" w:cs="Apple Symbols"/>
                <w:lang w:val="en-US"/>
              </w:rPr>
            </w:pPr>
            <w:r w:rsidRPr="00263700">
              <w:rPr>
                <w:rFonts w:ascii="Apple Symbols" w:hAnsi="Apple Symbols" w:cs="Apple Symbols"/>
                <w:lang w:val="en-US"/>
              </w:rPr>
              <w:t>Done</w:t>
            </w:r>
          </w:p>
        </w:tc>
      </w:tr>
      <w:tr w:rsidR="0030677C" w:rsidRPr="00263700" w14:paraId="4A2EC369" w14:textId="77777777" w:rsidTr="00263700">
        <w:tc>
          <w:tcPr>
            <w:tcW w:w="789" w:type="dxa"/>
          </w:tcPr>
          <w:p w14:paraId="72DAFBE8" w14:textId="37D11469" w:rsidR="0030677C" w:rsidRPr="00263700" w:rsidRDefault="0030677C" w:rsidP="00B734D9">
            <w:pPr>
              <w:tabs>
                <w:tab w:val="left" w:pos="2840"/>
              </w:tabs>
              <w:rPr>
                <w:rFonts w:ascii="Apple Symbols" w:hAnsi="Apple Symbols" w:cs="Apple Symbols"/>
                <w:lang w:val="en-US"/>
              </w:rPr>
            </w:pPr>
          </w:p>
        </w:tc>
        <w:tc>
          <w:tcPr>
            <w:tcW w:w="3930" w:type="dxa"/>
          </w:tcPr>
          <w:p w14:paraId="55FEE432" w14:textId="77777777" w:rsidR="0030677C" w:rsidRPr="00263700" w:rsidRDefault="0030677C" w:rsidP="00B734D9">
            <w:pPr>
              <w:tabs>
                <w:tab w:val="left" w:pos="2840"/>
              </w:tabs>
              <w:rPr>
                <w:rFonts w:ascii="Apple Symbols" w:hAnsi="Apple Symbols" w:cs="Apple Symbols"/>
                <w:lang w:val="en-US"/>
              </w:rPr>
            </w:pPr>
          </w:p>
        </w:tc>
        <w:tc>
          <w:tcPr>
            <w:tcW w:w="5028" w:type="dxa"/>
          </w:tcPr>
          <w:p w14:paraId="2E85482D" w14:textId="11A9BD55" w:rsidR="0030677C" w:rsidRPr="00263700" w:rsidRDefault="0030677C" w:rsidP="00B734D9">
            <w:pPr>
              <w:tabs>
                <w:tab w:val="left" w:pos="2840"/>
              </w:tabs>
              <w:rPr>
                <w:rFonts w:ascii="Apple Symbols" w:hAnsi="Apple Symbols" w:cs="Apple Symbols"/>
                <w:lang w:val="en-US"/>
              </w:rPr>
            </w:pPr>
          </w:p>
        </w:tc>
      </w:tr>
      <w:tr w:rsidR="0030677C" w:rsidRPr="00263700" w14:paraId="3AD6B2D4" w14:textId="77777777" w:rsidTr="00263700">
        <w:tc>
          <w:tcPr>
            <w:tcW w:w="789" w:type="dxa"/>
          </w:tcPr>
          <w:p w14:paraId="7F0B5D8B" w14:textId="19662513" w:rsidR="0030677C" w:rsidRPr="00263700" w:rsidRDefault="0030677C" w:rsidP="00B734D9">
            <w:pPr>
              <w:tabs>
                <w:tab w:val="left" w:pos="2840"/>
              </w:tabs>
              <w:rPr>
                <w:rFonts w:ascii="Apple Symbols" w:hAnsi="Apple Symbols" w:cs="Apple Symbols"/>
                <w:lang w:val="en-US"/>
              </w:rPr>
            </w:pPr>
          </w:p>
        </w:tc>
        <w:tc>
          <w:tcPr>
            <w:tcW w:w="3930" w:type="dxa"/>
          </w:tcPr>
          <w:p w14:paraId="7210ABDB" w14:textId="4C77578A" w:rsidR="0030677C" w:rsidRPr="00263700" w:rsidRDefault="0030677C" w:rsidP="00225DA2">
            <w:pPr>
              <w:tabs>
                <w:tab w:val="left" w:pos="2840"/>
              </w:tabs>
              <w:rPr>
                <w:rFonts w:ascii="Apple Symbols" w:hAnsi="Apple Symbols" w:cs="Apple Symbols"/>
                <w:lang w:val="en-US"/>
              </w:rPr>
            </w:pPr>
          </w:p>
        </w:tc>
        <w:tc>
          <w:tcPr>
            <w:tcW w:w="5028" w:type="dxa"/>
          </w:tcPr>
          <w:p w14:paraId="049DF543" w14:textId="6B08D243" w:rsidR="0030677C" w:rsidRPr="00263700" w:rsidRDefault="0030677C" w:rsidP="00B734D9">
            <w:pPr>
              <w:tabs>
                <w:tab w:val="left" w:pos="2840"/>
              </w:tabs>
              <w:rPr>
                <w:rFonts w:ascii="Apple Symbols" w:hAnsi="Apple Symbols" w:cs="Apple Symbols"/>
                <w:lang w:val="en-US"/>
              </w:rPr>
            </w:pPr>
          </w:p>
        </w:tc>
      </w:tr>
      <w:tr w:rsidR="0030677C" w:rsidRPr="00263700" w14:paraId="4685934A" w14:textId="77777777" w:rsidTr="00263700">
        <w:tc>
          <w:tcPr>
            <w:tcW w:w="789" w:type="dxa"/>
          </w:tcPr>
          <w:p w14:paraId="59973E4A" w14:textId="7C123836" w:rsidR="0030677C" w:rsidRPr="00263700" w:rsidRDefault="0030677C" w:rsidP="00B734D9">
            <w:pPr>
              <w:tabs>
                <w:tab w:val="left" w:pos="2840"/>
              </w:tabs>
              <w:rPr>
                <w:rFonts w:ascii="Apple Symbols" w:hAnsi="Apple Symbols" w:cs="Apple Symbols"/>
                <w:lang w:val="en-US"/>
              </w:rPr>
            </w:pPr>
          </w:p>
        </w:tc>
        <w:tc>
          <w:tcPr>
            <w:tcW w:w="3930" w:type="dxa"/>
          </w:tcPr>
          <w:p w14:paraId="1A3D7D78" w14:textId="33526C51" w:rsidR="0030677C" w:rsidRPr="00263700" w:rsidRDefault="0030677C" w:rsidP="00B734D9">
            <w:pPr>
              <w:tabs>
                <w:tab w:val="left" w:pos="2840"/>
              </w:tabs>
              <w:rPr>
                <w:rFonts w:ascii="Apple Symbols" w:hAnsi="Apple Symbols" w:cs="Apple Symbols"/>
                <w:lang w:val="en-US"/>
              </w:rPr>
            </w:pPr>
          </w:p>
        </w:tc>
        <w:tc>
          <w:tcPr>
            <w:tcW w:w="5028" w:type="dxa"/>
          </w:tcPr>
          <w:p w14:paraId="44031D3D" w14:textId="7EA8F881" w:rsidR="004F2A03" w:rsidRPr="00263700" w:rsidRDefault="004F2A03" w:rsidP="004F2A03">
            <w:pPr>
              <w:tabs>
                <w:tab w:val="left" w:pos="2840"/>
              </w:tabs>
              <w:rPr>
                <w:rFonts w:ascii="Apple Symbols" w:hAnsi="Apple Symbols" w:cs="Apple Symbols"/>
                <w:lang w:val="en-US"/>
              </w:rPr>
            </w:pPr>
          </w:p>
        </w:tc>
      </w:tr>
    </w:tbl>
    <w:p w14:paraId="7F70C1A5" w14:textId="7E9121A8" w:rsidR="005E765C" w:rsidRPr="00263700" w:rsidRDefault="005E765C" w:rsidP="00380E90">
      <w:pPr>
        <w:tabs>
          <w:tab w:val="left" w:pos="2840"/>
        </w:tabs>
        <w:rPr>
          <w:rFonts w:ascii="Apple Symbols" w:hAnsi="Apple Symbols" w:cs="Apple Symbols"/>
          <w:lang w:val="en-US"/>
        </w:rPr>
      </w:pPr>
    </w:p>
    <w:p w14:paraId="23C1DBB7" w14:textId="77777777" w:rsidR="005E765C" w:rsidRPr="00263700" w:rsidRDefault="005E765C" w:rsidP="00380E90">
      <w:pPr>
        <w:tabs>
          <w:tab w:val="left" w:pos="2840"/>
        </w:tabs>
        <w:rPr>
          <w:rFonts w:ascii="Apple Symbols" w:hAnsi="Apple Symbols" w:cs="Apple Symbols"/>
          <w:lang w:val="en-US"/>
        </w:rPr>
      </w:pPr>
    </w:p>
    <w:p w14:paraId="5F16D039" w14:textId="77777777" w:rsidR="005E765C" w:rsidRPr="00263700" w:rsidRDefault="005E765C">
      <w:pPr>
        <w:rPr>
          <w:rFonts w:ascii="Apple Symbols" w:hAnsi="Apple Symbols" w:cs="Apple Symbols"/>
          <w:lang w:val="en-US"/>
        </w:rPr>
      </w:pPr>
    </w:p>
    <w:p w14:paraId="093F0542" w14:textId="77777777" w:rsidR="005E765C" w:rsidRDefault="005E765C" w:rsidP="005E765C">
      <w:pPr>
        <w:rPr>
          <w:rFonts w:ascii="Apple Symbols" w:hAnsi="Apple Symbols" w:cs="Apple Symbols"/>
          <w:sz w:val="22"/>
          <w:szCs w:val="22"/>
          <w:lang w:val="en-US"/>
        </w:rPr>
      </w:pPr>
    </w:p>
    <w:p w14:paraId="2C212831" w14:textId="77777777" w:rsidR="005707A6" w:rsidRDefault="005707A6" w:rsidP="005E765C">
      <w:pPr>
        <w:rPr>
          <w:rFonts w:ascii="Apple Symbols" w:hAnsi="Apple Symbols" w:cs="Apple Symbols"/>
          <w:sz w:val="22"/>
          <w:szCs w:val="22"/>
          <w:lang w:val="en-US"/>
        </w:rPr>
      </w:pPr>
    </w:p>
    <w:p w14:paraId="0F0F97A0" w14:textId="77777777" w:rsidR="005707A6" w:rsidRDefault="005707A6" w:rsidP="005E765C">
      <w:pPr>
        <w:rPr>
          <w:rFonts w:ascii="Apple Symbols" w:hAnsi="Apple Symbols" w:cs="Apple Symbols"/>
          <w:sz w:val="22"/>
          <w:szCs w:val="22"/>
          <w:lang w:val="en-US"/>
        </w:rPr>
      </w:pPr>
    </w:p>
    <w:p w14:paraId="643894F6" w14:textId="77777777" w:rsidR="005707A6" w:rsidRDefault="005707A6" w:rsidP="005E765C">
      <w:pPr>
        <w:rPr>
          <w:rFonts w:ascii="Apple Symbols" w:hAnsi="Apple Symbols" w:cs="Apple Symbols"/>
          <w:sz w:val="22"/>
          <w:szCs w:val="22"/>
          <w:lang w:val="en-US"/>
        </w:rPr>
      </w:pPr>
    </w:p>
    <w:p w14:paraId="69B79847" w14:textId="77777777" w:rsidR="005707A6" w:rsidRDefault="005707A6" w:rsidP="005E765C">
      <w:pPr>
        <w:rPr>
          <w:rFonts w:ascii="Apple Symbols" w:hAnsi="Apple Symbols" w:cs="Apple Symbols"/>
          <w:sz w:val="22"/>
          <w:szCs w:val="22"/>
          <w:lang w:val="en-US"/>
        </w:rPr>
      </w:pPr>
    </w:p>
    <w:p w14:paraId="4359BFBF" w14:textId="77777777" w:rsidR="005707A6" w:rsidRPr="005707A6" w:rsidRDefault="005707A6" w:rsidP="005E765C">
      <w:pPr>
        <w:rPr>
          <w:rFonts w:ascii="Apple Symbols" w:hAnsi="Apple Symbols" w:cs="Apple Symbols"/>
          <w:b/>
          <w:sz w:val="22"/>
          <w:szCs w:val="22"/>
          <w:lang w:val="en-US"/>
        </w:rPr>
      </w:pPr>
    </w:p>
    <w:p w14:paraId="51B973B1" w14:textId="475C9A4F" w:rsidR="00A23D62" w:rsidRPr="005707A6" w:rsidRDefault="005707A6" w:rsidP="005E765C">
      <w:pPr>
        <w:pBdr>
          <w:bottom w:val="single" w:sz="6" w:space="1" w:color="auto"/>
        </w:pBdr>
        <w:rPr>
          <w:rFonts w:ascii="Apple Symbols" w:hAnsi="Apple Symbols" w:cs="Apple Symbols"/>
          <w:b/>
          <w:sz w:val="22"/>
          <w:szCs w:val="22"/>
          <w:lang w:val="en-US"/>
        </w:rPr>
      </w:pPr>
      <w:r w:rsidRPr="005707A6">
        <w:rPr>
          <w:rFonts w:ascii="Apple Symbols" w:hAnsi="Apple Symbols" w:cs="Apple Symbols"/>
          <w:b/>
          <w:sz w:val="22"/>
          <w:szCs w:val="22"/>
          <w:lang w:val="en-US"/>
        </w:rPr>
        <w:t>COMPLETE MSR2015 REVIEWS</w:t>
      </w:r>
    </w:p>
    <w:p w14:paraId="3C0CBFF4" w14:textId="77777777" w:rsidR="00870886" w:rsidRDefault="005E765C" w:rsidP="00870886">
      <w:pPr>
        <w:rPr>
          <w:rFonts w:eastAsia="Times New Roman" w:cs="Times New Roman"/>
        </w:rPr>
      </w:pPr>
      <w:r w:rsidRPr="00435D84">
        <w:rPr>
          <w:rFonts w:ascii="Apple Symbols" w:hAnsi="Apple Symbols" w:cs="Apple Symbols"/>
          <w:sz w:val="22"/>
          <w:szCs w:val="22"/>
          <w:lang w:val="en-US"/>
        </w:rPr>
        <w:br/>
      </w:r>
      <w:r w:rsidR="00870886">
        <w:rPr>
          <w:rFonts w:ascii="Arial" w:eastAsia="Times New Roman" w:hAnsi="Arial" w:cs="Arial"/>
          <w:color w:val="222222"/>
          <w:sz w:val="19"/>
          <w:szCs w:val="19"/>
          <w:shd w:val="clear" w:color="auto" w:fill="FFFFFF"/>
        </w:rPr>
        <w:t>COMMENTS FOR THE AUTHOR:</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Dear Authors,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thank you for extending the MSR paper for the EMSE special issue. All three reviewers appreciated the extension of this work, in particular the survey of 71 developers with the goal of capturing the findings of your MSR 2015 paper.</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In addition to the positive comments, the three reviewers also pointed out the following minor issues that should be addressed:</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 adding the description of the procedure of an open coding methodology (Reviewer 1 and 3)</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 explaining more motivation behind the questions on the survey (Reviewer 2).</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 clarifying the process the authors used to align two sources about the source code of the stack traces extracted from the issue tracker and the app on which the stack trace manifested.</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Based on the reviews, we recommended a "Minor Revision".</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We believe the included reviews are very constructive and will help you to revise this submission. We would like to see all comments addressed in your next revision. Please also add a response letter in which you clearly describe how and where you have addressed the comments of the reviewers.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We look forward to your wonderful next revision.</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Romain, Yasu, and Martin</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Guest editors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Reviewer #1: SUMMARY:</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paper investigates exception handling bug hazards in Android apps. It considers two perspectives: i) a mining-based study and ii) developer survey. In this work, the developer survey constitutes the additional material beyond the conference paper.</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authors extracted issues from GitHub and Google Code. For GitHub, the authors relied on GHTorrent's database of extracted information. For Google Code, the authors developed a web crawler. The authors identified 482 projects from GitHub with 31,592 issues that amounted to 4,042 exception stack traces and 157 projects form Google Code with 127,456 issues that amounted to 1,963 exception stack traces. From this dataset, the authors built a custom parser using regular expressions and employed heuristics to classify the exception and stack traces. The parser also extracts relevant information such as class and package. Subsequently, the exception type was investigated by analyzing byte code to reach the base Java Exception type (when unavailable, source code was utilized). Additionally, the signaler was classified by considering the package names. Finally, "undefined" exceptions were manually evaluated (31 exceptions that spanned 60 stack traces).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authors found that programming mistakes were the most common reason for exception and of these NullPointerExceptions accounted for 27.71% of the exceptions and NPE were present in 51.96% of projects. By preforming concern analysis, the authors found that programming logic and resource limitations were responsible for 75% of the exceptions. The authors also found that almost half of the exceptions originated in the application layer while 17.7% were in libraries and 34.3% were in the Android Platform. Importantly, the authors found that only 0.4% of the runtime exceptions were documented.</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authors conducted a survey with GitHub developers from the identified Android Applications using multiple choice (10 questions) or Likert scale (5) section and an open response section (13 questions). The authors utilized Grounded Theory with two author agreement. This survey with developers appears to be the main contribution (extension) over the conference version of the paper.</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In terms of exception handling, the developers indicated that they handle exceptions most of the time (64.8%), but only throw exceptions some of the time or seldom (80.3%). NPE are a pervasive problem as they have impacted 96% of the respondents at least once. The application life cycle and framework were the most common reasons (79%). Predominantly, exception wrapping was considered a bad practice because it impairs proper handing and may crash the application if it remains uncaught. Interestingly, it was only known to 4% of developers that a method could throw a checked exception without declaring it. Finally, the authors indicated that the developers found exception handling improved robustness.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COMMENTS: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authors performed a good qualitative analysis aimed at understanding developers' perspective regarding the main results of the mining study. The survey is well defined and the usage of code fragments guided the developers to more informed and meaningful answers. I appreciated the usage of the developer ID that enables: (i) traceability; and (ii) understanding of the variety of the developers that actually answered the open questions. All in all, the paper appears to meet the requirements for an extension with the addition of the survey. Hence, I recommend a minor revision.</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Soundness: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mining-based study appears to be sound. However, the authors should expand on the heuristics and regular expressions that were used by the parser. The manual inspection of "undefined" exceptions also benefits the evaluation of the mining-based approach.</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survey appears to be sound in its construction. While Grounded Theory helps the soundness of the open response questions</w:t>
      </w:r>
      <w:r w:rsidR="00870886" w:rsidRPr="007B6371">
        <w:rPr>
          <w:rFonts w:ascii="Arial" w:eastAsia="Times New Roman" w:hAnsi="Arial" w:cs="Arial"/>
          <w:color w:val="222222"/>
          <w:sz w:val="19"/>
          <w:szCs w:val="19"/>
          <w:highlight w:val="yellow"/>
          <w:shd w:val="clear" w:color="auto" w:fill="FFFFFF"/>
        </w:rPr>
        <w:t>, the authors should specify exactly how the authors coded and agreed. For example, the paper states that the two coders agreed, but was agreement done independently? How were conflicts handled? This information should be included in the paper.</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inspection of the projects to verify the quality and that they are Android improves the quality of the survey, since the results would be more representative.</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Also, the following points need to be addressed:</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sidRPr="0003151F">
        <w:rPr>
          <w:rFonts w:ascii="Arial" w:eastAsia="Times New Roman" w:hAnsi="Arial" w:cs="Arial"/>
          <w:color w:val="222222"/>
          <w:sz w:val="19"/>
          <w:szCs w:val="19"/>
          <w:highlight w:val="yellow"/>
          <w:shd w:val="clear" w:color="auto" w:fill="FFFFFF"/>
        </w:rPr>
        <w:t>How did the authors deal with the developers who claimed no java expertise? Maybe they could have excluded these developers in the final results (even if is only the 1.41%)</w:t>
      </w:r>
      <w:r w:rsidR="00870886" w:rsidRPr="0003151F">
        <w:rPr>
          <w:rFonts w:ascii="Arial" w:eastAsia="Times New Roman" w:hAnsi="Arial" w:cs="Arial"/>
          <w:color w:val="222222"/>
          <w:sz w:val="19"/>
          <w:szCs w:val="19"/>
          <w:highlight w:val="yellow"/>
        </w:rPr>
        <w:br/>
      </w:r>
      <w:r w:rsidR="00870886" w:rsidRPr="0003151F">
        <w:rPr>
          <w:rFonts w:ascii="Arial" w:eastAsia="Times New Roman" w:hAnsi="Arial" w:cs="Arial"/>
          <w:color w:val="222222"/>
          <w:sz w:val="19"/>
          <w:szCs w:val="19"/>
          <w:highlight w:val="yellow"/>
          <w:shd w:val="clear" w:color="auto" w:fill="FFFFFF"/>
        </w:rPr>
        <w:t>I would have liked to see an analysis related with the correlation of the developer's' experience with some of the results of the study. Alternatively, at least the authors could have shown the results divided in groups based on the developer's experience. This could have improved the paper.</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sidRPr="00B56B9A">
        <w:rPr>
          <w:rFonts w:ascii="Arial" w:eastAsia="Times New Roman" w:hAnsi="Arial" w:cs="Arial"/>
          <w:color w:val="222222"/>
          <w:sz w:val="19"/>
          <w:szCs w:val="19"/>
          <w:highlight w:val="yellow"/>
          <w:shd w:val="clear" w:color="auto" w:fill="FFFFFF"/>
        </w:rPr>
        <w:t>Regarding question 3: "Are you aware of any best practices for developing the exception handling code in Java?". Here I would have preferred a Liket scale question, since the knowledge of best practices cannot be a completely binary decision.</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sidRPr="002A0497">
        <w:rPr>
          <w:rFonts w:ascii="Arial" w:eastAsia="Times New Roman" w:hAnsi="Arial" w:cs="Arial"/>
          <w:color w:val="222222"/>
          <w:sz w:val="19"/>
          <w:szCs w:val="19"/>
          <w:highlight w:val="yellow"/>
          <w:shd w:val="clear" w:color="auto" w:fill="FFFFFF"/>
        </w:rPr>
        <w:t>When discussing the answer of a developer that cited Crash-Fast, the authors could give more information about this approach. The paper also reports an incorrect link (The correct link at page 21 is:</w:t>
      </w:r>
      <w:r w:rsidR="00870886" w:rsidRPr="002A0497">
        <w:rPr>
          <w:rStyle w:val="apple-converted-space"/>
          <w:rFonts w:ascii="Arial" w:eastAsia="Times New Roman" w:hAnsi="Arial" w:cs="Arial"/>
          <w:color w:val="222222"/>
          <w:sz w:val="19"/>
          <w:szCs w:val="19"/>
          <w:highlight w:val="yellow"/>
          <w:shd w:val="clear" w:color="auto" w:fill="FFFFFF"/>
        </w:rPr>
        <w:t> </w:t>
      </w:r>
      <w:hyperlink r:id="rId9" w:tgtFrame="_blank" w:history="1">
        <w:r w:rsidR="00870886" w:rsidRPr="002A0497">
          <w:rPr>
            <w:rStyle w:val="Hyperlink"/>
            <w:rFonts w:ascii="Arial" w:eastAsia="Times New Roman" w:hAnsi="Arial" w:cs="Arial"/>
            <w:color w:val="1155CC"/>
            <w:sz w:val="19"/>
            <w:szCs w:val="19"/>
            <w:highlight w:val="yellow"/>
            <w:shd w:val="clear" w:color="auto" w:fill="FFFFFF"/>
          </w:rPr>
          <w:t>http://www.slideshare.net/pyricau/crash-fast</w:t>
        </w:r>
      </w:hyperlink>
      <w:r w:rsidR="00870886" w:rsidRPr="002A0497">
        <w:rPr>
          <w:rFonts w:ascii="Arial" w:eastAsia="Times New Roman" w:hAnsi="Arial" w:cs="Arial"/>
          <w:color w:val="222222"/>
          <w:sz w:val="19"/>
          <w:szCs w:val="19"/>
          <w:highlight w:val="yellow"/>
          <w:shd w:val="clear" w:color="auto" w:fill="FFFFFF"/>
        </w:rPr>
        <w:t>).</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Originality and Importance:</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work highlights an important problem of handing exceptions. The mining analysis demonstrated the types of exceptions that are most prevalent in Android applications. The findings demonstrate that programming logic and resources are predominantly the reason for exceptions and that a lack of documentation may also impact the problem.</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 xml:space="preserve">The developer survey strengthens the paper since it corroborates the mining analysis and demonstrates the perspective of developers with respect to exception handing. </w:t>
      </w:r>
      <w:r w:rsidR="00870886" w:rsidRPr="003631DF">
        <w:rPr>
          <w:rFonts w:ascii="Arial" w:eastAsia="Times New Roman" w:hAnsi="Arial" w:cs="Arial"/>
          <w:color w:val="222222"/>
          <w:sz w:val="19"/>
          <w:szCs w:val="19"/>
          <w:highlight w:val="yellow"/>
          <w:shd w:val="clear" w:color="auto" w:fill="FFFFFF"/>
        </w:rPr>
        <w:t>It would be beneficial for the authors to clearly define lessons from this survey and mining analysis. For example, what do these finding tell researchers in terms of support that developers need?</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Presentation:</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sidRPr="00E01253">
        <w:rPr>
          <w:rFonts w:ascii="Arial" w:eastAsia="Times New Roman" w:hAnsi="Arial" w:cs="Arial"/>
          <w:color w:val="222222"/>
          <w:sz w:val="19"/>
          <w:szCs w:val="19"/>
          <w:highlight w:val="yellow"/>
          <w:shd w:val="clear" w:color="auto" w:fill="FFFFFF"/>
        </w:rPr>
        <w:t>The presentation of the survey results should be improved to pair the research questions to the survey questions better. For example, Figure 5's caption is vague stating "Summary of some survey question answers." Similarly, the survey question that led to the results is not always clear.</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Related Work:</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authors provide background and cite related papers to exceptions. However, they do no cite several surveys with Android developers. It would benefit the paper to explain how the proposed work differs and compares to these studies. Suggested papers are the following:</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 P.S.Kochhar, F.Thung, N.Nagappan,T. Zimmermann,and D. Lo. Understanding the test automation culture of app developers. In 2015 IEEE 8th International Conference on Software Testing, Verification and Validation (ICST), pages 1-10, 2015.</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 M. E. Joorabchi, A. Mesbah, and P. Kruchten. Real challenges in mobile apps. In</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ACM/IEEE International Symposium on Empirical Software Engineering and Measurement (ESEM'13), pages 15-24, 2013.</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 M. Linares-Vásquez, C. Vendome, Q. Luo, and D. Poshyvanyk. How developers detect and fix performance bottlenecks in Aandroid apps. In Proc. ICSME, pages 352-361. IEEE, 2015.</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 Gabriele Bavota, Mario Linares Vásquez, Carlos Eduardo Bernal-Cárdenas, Massimiliano Di Penta, Rocco Oliveto, Denys Poshyvanyk: The Impact of API Change- and Fault-Proneness on the User Ratings of Android Apps. IEEE Trans. Software Eng. 41(4): 384-407 (2015.</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Reviewer #2: This paper explores how exception handling is managed in Android mobile apps.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I liked this study.</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methodology seemed correct to me.  Definitely one of the challenges in doing mobile app studies is finding the source code to such apps, so I think using GitHub to find mobile apps is just fine.  I liked the way that the authors did their filtering and that they got their stack traces from bug reports on GitHub.</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One strength from a methodological standpoint is that the authors did a fair of manual analysis to try to understand trends, verify results, and to filter out noise.</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sidRPr="00482E8F">
        <w:rPr>
          <w:rFonts w:ascii="Arial" w:eastAsia="Times New Roman" w:hAnsi="Arial" w:cs="Arial"/>
          <w:color w:val="222222"/>
          <w:sz w:val="19"/>
          <w:szCs w:val="19"/>
          <w:highlight w:val="yellow"/>
          <w:shd w:val="clear" w:color="auto" w:fill="FFFFFF"/>
        </w:rPr>
        <w:t>While not an actual contribution (since the details of how it works and an actual evaluation of it is not reported), the ExceptionMiner tool that automatically parses and extracts stack traces from bug reports seems like it would be useful in many other contexts as well.  I hope that the authors make this available to others.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sidRPr="00482E8F">
        <w:rPr>
          <w:rFonts w:ascii="Arial" w:eastAsia="Times New Roman" w:hAnsi="Arial" w:cs="Arial"/>
          <w:color w:val="222222"/>
          <w:sz w:val="19"/>
          <w:szCs w:val="19"/>
          <w:highlight w:val="yellow"/>
          <w:shd w:val="clear" w:color="auto" w:fill="FFFFFF"/>
        </w:rPr>
        <w:t>The authors state that their tool automatically filters out directories that contain the source code of libraries.  While I commend the authors for doing this and I think it improves the validity of the findings, how exactly is this done?  Do they have their own tool or somebody else's.  Is there a citation that should be here?</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findings are interesting.  Some are not too surprising (prevalence of NullPointerException).  However, the findings related to non-checked exceptions being thrown from native code was surprising and apparently I wasn't the only one, as most developers were unaware of this as well.  This is one actionable and insightful takeaway from this paper that I really like.</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 xml:space="preserve">As one who has used the approach of wrapping exceptions, I found section RQ1.3 to be very interesting.  </w:t>
      </w:r>
      <w:r w:rsidR="00870886" w:rsidRPr="00F0146E">
        <w:rPr>
          <w:rFonts w:ascii="Arial" w:eastAsia="Times New Roman" w:hAnsi="Arial" w:cs="Arial"/>
          <w:color w:val="222222"/>
          <w:sz w:val="19"/>
          <w:szCs w:val="19"/>
          <w:highlight w:val="yellow"/>
          <w:shd w:val="clear" w:color="auto" w:fill="FFFFFF"/>
        </w:rPr>
        <w:t>While the authors showed that some of these violate best practices, it didn't look like the authors really explained which types of wrappings led to which bug hazards.  From a developer standpoint, one of the things I'd like to learn from this paper is what I should be doing and right now many of the RQs, including RQ1.3, say what the authors say (counts, percentages, etc.) but the text is not very proscriptive.</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 xml:space="preserve">Surveying developers and contrasting findings with their quantitative mining study was a strong part of this paper.  I believe that actually interacting with developers can yield insight and that was the case in this paper.  </w:t>
      </w:r>
      <w:r w:rsidR="00870886" w:rsidRPr="00111A68">
        <w:rPr>
          <w:rFonts w:ascii="Arial" w:eastAsia="Times New Roman" w:hAnsi="Arial" w:cs="Arial"/>
          <w:color w:val="222222"/>
          <w:sz w:val="19"/>
          <w:szCs w:val="19"/>
          <w:highlight w:val="yellow"/>
          <w:shd w:val="clear" w:color="auto" w:fill="FFFFFF"/>
        </w:rPr>
        <w:t>I'd like to see more motivation behind the questions on the survey, however.  For instance, how is it useful to know "How often do developers throw exceptions"?</w:t>
      </w:r>
      <w:r w:rsidR="00870886">
        <w:rPr>
          <w:rFonts w:ascii="Arial" w:eastAsia="Times New Roman" w:hAnsi="Arial" w:cs="Arial"/>
          <w:color w:val="222222"/>
          <w:sz w:val="19"/>
          <w:szCs w:val="19"/>
          <w:shd w:val="clear" w:color="auto" w:fill="FFFFFF"/>
        </w:rPr>
        <w:t>  That said, I did find the results interesting.  For instance, understanding the practices developers use when handling exceptions gives an idea of what best practices are actually used and which are ignored (for instance, in table 9) as well as what the differences are between Android specific development and general java development.</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paper as it stands feels very much like two papers put together (and that's understandable given the earlier MSR paper).  The survey section does not often refer to the earlier study, but I believe they're complementary and should be more integrated in the text.  The initial study simply gives numbers and tells us what the authors found, that is, what goes on in the source code.  But the  survey results give more insight into how the code got that way and why developers handle exceptions in certain ways</w:t>
      </w:r>
      <w:r w:rsidR="00870886" w:rsidRPr="00970B83">
        <w:rPr>
          <w:rFonts w:ascii="Arial" w:eastAsia="Times New Roman" w:hAnsi="Arial" w:cs="Arial"/>
          <w:color w:val="222222"/>
          <w:sz w:val="19"/>
          <w:szCs w:val="19"/>
          <w:highlight w:val="yellow"/>
          <w:shd w:val="clear" w:color="auto" w:fill="FFFFFF"/>
        </w:rPr>
        <w:t>.  It would be quite valuable if the authors were able to integrate some of their earlier results into the discussion of the later RQs (RQ2.1 - RQ2.5).</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sidRPr="009E2642">
        <w:rPr>
          <w:rFonts w:ascii="Arial" w:eastAsia="Times New Roman" w:hAnsi="Arial" w:cs="Arial"/>
          <w:color w:val="C0504D" w:themeColor="accent2"/>
          <w:sz w:val="19"/>
          <w:szCs w:val="19"/>
          <w:highlight w:val="yellow"/>
          <w:shd w:val="clear" w:color="auto" w:fill="FFFFFF"/>
        </w:rPr>
        <w:t>One large takeaway that I get from this paper is that NullPointerExceptions are an issue, but that they really are a very large bucket that essentially "mask" many different types of errors in applications.  This is supported both by the initial MSR-type study and also by the survey of</w:t>
      </w:r>
      <w:r w:rsidR="00870886">
        <w:rPr>
          <w:rFonts w:ascii="Arial" w:eastAsia="Times New Roman" w:hAnsi="Arial" w:cs="Arial"/>
          <w:color w:val="222222"/>
          <w:sz w:val="19"/>
          <w:szCs w:val="19"/>
          <w:shd w:val="clear" w:color="auto" w:fill="FFFFFF"/>
        </w:rPr>
        <w:t xml:space="preserve"> </w:t>
      </w:r>
      <w:r w:rsidR="00870886" w:rsidRPr="009E2642">
        <w:rPr>
          <w:rFonts w:ascii="Arial" w:eastAsia="Times New Roman" w:hAnsi="Arial" w:cs="Arial"/>
          <w:color w:val="C0504D" w:themeColor="accent2"/>
          <w:sz w:val="19"/>
          <w:szCs w:val="19"/>
          <w:highlight w:val="yellow"/>
          <w:shd w:val="clear" w:color="auto" w:fill="FFFFFF"/>
        </w:rPr>
        <w:t>developers.  While I'm not asking for it in this paper, it wou</w:t>
      </w:r>
      <w:bookmarkStart w:id="6" w:name="_GoBack"/>
      <w:bookmarkEnd w:id="6"/>
      <w:r w:rsidR="00870886" w:rsidRPr="009E2642">
        <w:rPr>
          <w:rFonts w:ascii="Arial" w:eastAsia="Times New Roman" w:hAnsi="Arial" w:cs="Arial"/>
          <w:color w:val="C0504D" w:themeColor="accent2"/>
          <w:sz w:val="19"/>
          <w:szCs w:val="19"/>
          <w:highlight w:val="yellow"/>
          <w:shd w:val="clear" w:color="auto" w:fill="FFFFFF"/>
        </w:rPr>
        <w:t>ld be useful to explore these exceptions in more depth, as it feels like this is kind of a catch-all and perhaps there is some help that could be provided to developers if we understood which causes of this exception were more prevalent than others.</w:t>
      </w:r>
      <w:r w:rsidR="00870886" w:rsidRPr="009E2642">
        <w:rPr>
          <w:rFonts w:ascii="Arial" w:eastAsia="Times New Roman" w:hAnsi="Arial" w:cs="Arial"/>
          <w:color w:val="C0504D" w:themeColor="accent2"/>
          <w:sz w:val="19"/>
          <w:szCs w:val="19"/>
        </w:rPr>
        <w:br/>
      </w:r>
      <w:r w:rsidR="00870886">
        <w:rPr>
          <w:rFonts w:ascii="Arial" w:eastAsia="Times New Roman" w:hAnsi="Arial" w:cs="Arial"/>
          <w:color w:val="222222"/>
          <w:sz w:val="19"/>
          <w:szCs w:val="19"/>
        </w:rPr>
        <w:br/>
      </w:r>
      <w:r w:rsidR="00870886" w:rsidRPr="000A0ED8">
        <w:rPr>
          <w:rFonts w:ascii="Arial" w:eastAsia="Times New Roman" w:hAnsi="Arial" w:cs="Arial"/>
          <w:color w:val="222222"/>
          <w:sz w:val="19"/>
          <w:szCs w:val="19"/>
          <w:highlight w:val="yellow"/>
          <w:shd w:val="clear" w:color="auto" w:fill="FFFFFF"/>
        </w:rPr>
        <w:t>I think this paper could be accepted as it is now, as there is nothing wrong with it in my view.  I also believe that the authors could make this a stronger and more cohesive paper by integrating or discussing the results of both studies together.  I'm not suggesting that sections 3 and 4 be merged, but rather that when mining and survey results or questions are highly related, they are discussed together to give a more comprehensive picture.</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Minor Issues: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As a minor nit, many times in percentages, commas are used instead of decimal points.  I realize this is often country-specific, but in broadly disseminated scientific writing, a decimal point should be used.</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Section 4.3 refers to previous work [16], but isn't that work the work presented at the beginning of this paper?  I realize this journal is an invited paper, but it seems odd to refer to a paper that is a proper subset of this paper.</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Reviewer #3: The paper focuses on the exception handling in Android applications. The authors present two studies. The first, already present in their MSR 2015 paper, is a mining study analysing 482 apps mined from GitHub and 157 apps mined from Google code. In particular, the authors mined the issue trackers of such apps to identify those reporting stack traces. This process resulted in the collection of 6,005 stack traces, that have been analysed in conjunction with source code and bytecode to identify bug hazards (i.e., ''circumstances that increase the chance of a bug being present in software''). Findings of this study include, but are not limited to: (i) programming logic and resources (IO, Memory, Battery) management represent 75% of the exceptions that caused the stack trace, (ii) 65% of crashes come from runtime exception, mostly generated in the application layer.</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In the second study, that represents the main point of extension over the MSR 2015 paper, the authors surveyed 71 developers with the goal of capturing their perspective about the bug hazards identified in the mining study. The survey qualitatively support and nicely complement the quantitative findings of the mining study. Probably, the most interesting finding from the second study is that just 4% of the surveyed developers are aware of the threats caused by JNI undocumented checked exceptions.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paper includes a background section explaining how exception handling works in Java, an excellent related work section, and it provides a publicly available replication package.</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I really liked this work. Both studies are solid and interesting and the paper is very well written and easy to follow. As in any paper there are things that can be improved here and there (see my following comments), but perform these fixes should not require more than a minor revision. The comments that I consider more important are tagged with [IMPORTANT].</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 xml:space="preserve">1. On the heuristic exploited to identify Android apps. The authors identify Android apps in GitHub and Google Code by looking for repositories containing in the title and/or in the description the word ''android''. This heuristic clearly leads to a quite high number of false positives. </w:t>
      </w:r>
      <w:r w:rsidR="00870886" w:rsidRPr="00817D70">
        <w:rPr>
          <w:rFonts w:ascii="Arial" w:eastAsia="Times New Roman" w:hAnsi="Arial" w:cs="Arial"/>
          <w:color w:val="222222"/>
          <w:sz w:val="19"/>
          <w:szCs w:val="19"/>
          <w:highlight w:val="yellow"/>
          <w:shd w:val="clear" w:color="auto" w:fill="FFFFFF"/>
        </w:rPr>
        <w:t>The authors solved this issue by manually inspecting the results, so there should be no problems in the collected data. However, in future studies the authors might consider a more solid (and yet very simple) heuristic: check if the repository contains the Android Manifest file.</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2</w:t>
      </w:r>
      <w:r w:rsidR="00870886" w:rsidRPr="00817D70">
        <w:rPr>
          <w:rFonts w:ascii="Arial" w:eastAsia="Times New Roman" w:hAnsi="Arial" w:cs="Arial"/>
          <w:color w:val="222222"/>
          <w:sz w:val="19"/>
          <w:szCs w:val="19"/>
          <w:highlight w:val="yellow"/>
          <w:shd w:val="clear" w:color="auto" w:fill="FFFFFF"/>
        </w:rPr>
        <w:t>. The first study is almost copied/pasted from the MSR paper. In this extension it would be beneficial to add and discuss some real examples you identified in the study, so that the reader can get a better view of possible issues one could encounter while handling exceptions in Android. This would be beneficial especially for practitioners.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3. [IMPORTANT] In the mining study, when describing the exception type analysis, the authors explain that they inspect the source code/byte code of the stack traces extracted from the issue tracker. However, it is not clear if they inspect exactly the same version of the app on which the stack trace manifested. In other words, there might be a misalignment between the data extracted from the issue tracker and the source code/byte code analysed to extract the data needed for the study. The authors should explain the process they used to align these two sources. I guess it should be enough to checkout the version of the system closer to (and older than) the date in which the issue reporting the stack trace has been opened</w:t>
      </w:r>
      <w:r w:rsidR="00870886" w:rsidRPr="006C3B6B">
        <w:rPr>
          <w:rFonts w:ascii="Arial" w:eastAsia="Times New Roman" w:hAnsi="Arial" w:cs="Arial"/>
          <w:color w:val="222222"/>
          <w:sz w:val="19"/>
          <w:szCs w:val="19"/>
          <w:highlight w:val="yellow"/>
          <w:shd w:val="clear" w:color="auto" w:fill="FFFFFF"/>
        </w:rPr>
        <w:t>. If the authors did not adopt such a process but they just analysed the last version of the system available in the repository, this is something that *must* be discussed in the threats to validity section.</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4. [</w:t>
      </w:r>
      <w:r w:rsidR="00870886" w:rsidRPr="0047373A">
        <w:rPr>
          <w:rFonts w:ascii="Arial" w:eastAsia="Times New Roman" w:hAnsi="Arial" w:cs="Arial"/>
          <w:color w:val="222222"/>
          <w:sz w:val="19"/>
          <w:szCs w:val="19"/>
          <w:highlight w:val="yellow"/>
          <w:shd w:val="clear" w:color="auto" w:fill="FFFFFF"/>
        </w:rPr>
        <w:t>IMPORTANT] The response rate of the survey is quite low (3%).</w:t>
      </w:r>
      <w:r w:rsidR="00870886">
        <w:rPr>
          <w:rFonts w:ascii="Arial" w:eastAsia="Times New Roman" w:hAnsi="Arial" w:cs="Arial"/>
          <w:color w:val="222222"/>
          <w:sz w:val="19"/>
          <w:szCs w:val="19"/>
          <w:shd w:val="clear" w:color="auto" w:fill="FFFFFF"/>
        </w:rPr>
        <w:t xml:space="preserve"> This is typical for surveys performed with open source developers. Still, this is a point that pops up in the reader mind while reading the paper and thus, the authors should explain that 3% (and especially, 71 developers involved) is quite inline with similar previous surveys. See e.g.:</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Ko et al.: Information needs in collocated software development teams ICSE 2007.</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Hindle et al.: Do topics make sense to managers and developers? Empirical Software Engineering 2014.</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Bavota et al.: The Impact of API Change- and Fault-Proneness on the User Ratings of Android Apps. IEEE Transactions on Software Engineering 2015.</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authors could discuss this point in the threats to validity section.</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5. The surveyed developers are contributors of at least one of the GitHub apps the authors analysed in the mining study. I found strange that the authors did not exploit this opportunity for asking their opinion about the specific issues you identified in *their* apps. IMHO, this would provide much more qualitative feedback (while of course requiring the customisation of the survey for each specific developer). Can you please justify this choice in the paper?</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6. [IMPORTANT] The authors adopt an open coding methodology to classify the open answers provided by the surveyed developers. The description of such a procedure is not detailed enough. Who are the two coders involved in the procedure? Did they analyse each answer independently? If yes, what was their level of agreement?</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7. Minor issues: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 Table 5 is referenced too far in Page 11</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 The font-size in Figure 2 is too small</w:t>
      </w:r>
    </w:p>
    <w:p w14:paraId="6832EF30" w14:textId="5E570A6A" w:rsidR="00870886" w:rsidRPr="00435D84" w:rsidRDefault="00870886" w:rsidP="00870886">
      <w:pPr>
        <w:rPr>
          <w:rFonts w:ascii="Times" w:eastAsia="Times New Roman" w:hAnsi="Times" w:cs="Times New Roman"/>
          <w:sz w:val="20"/>
          <w:szCs w:val="20"/>
          <w:lang w:val="en-US"/>
        </w:rPr>
      </w:pPr>
    </w:p>
    <w:p w14:paraId="5298286A" w14:textId="05798272" w:rsidR="005E765C" w:rsidRPr="00435D84" w:rsidRDefault="005E765C">
      <w:pPr>
        <w:rPr>
          <w:rFonts w:ascii="Times" w:eastAsia="Times New Roman" w:hAnsi="Times" w:cs="Times New Roman"/>
          <w:sz w:val="20"/>
          <w:szCs w:val="20"/>
          <w:lang w:val="en-US"/>
        </w:rPr>
      </w:pPr>
    </w:p>
    <w:sectPr w:rsidR="005E765C" w:rsidRPr="00435D84" w:rsidSect="00327AE6">
      <w:footerReference w:type="even" r:id="rId10"/>
      <w:footerReference w:type="default" r:id="rId1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7878CA" w14:textId="77777777" w:rsidR="000E58D7" w:rsidRDefault="000E58D7" w:rsidP="005707A6">
      <w:r>
        <w:separator/>
      </w:r>
    </w:p>
  </w:endnote>
  <w:endnote w:type="continuationSeparator" w:id="0">
    <w:p w14:paraId="2B955D42" w14:textId="77777777" w:rsidR="000E58D7" w:rsidRDefault="000E58D7" w:rsidP="00570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pple Symbols">
    <w:panose1 w:val="02000000000000000000"/>
    <w:charset w:val="00"/>
    <w:family w:val="auto"/>
    <w:pitch w:val="variable"/>
    <w:sig w:usb0="800000A3" w:usb1="08007BEB" w:usb2="01840034"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C736E4" w14:textId="77777777" w:rsidR="0047373A" w:rsidRDefault="0047373A" w:rsidP="0087088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391429" w14:textId="77777777" w:rsidR="0047373A" w:rsidRDefault="0047373A" w:rsidP="005707A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EE93D" w14:textId="77777777" w:rsidR="0047373A" w:rsidRDefault="0047373A" w:rsidP="0087088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E58D7">
      <w:rPr>
        <w:rStyle w:val="PageNumber"/>
        <w:noProof/>
      </w:rPr>
      <w:t>1</w:t>
    </w:r>
    <w:r>
      <w:rPr>
        <w:rStyle w:val="PageNumber"/>
      </w:rPr>
      <w:fldChar w:fldCharType="end"/>
    </w:r>
  </w:p>
  <w:p w14:paraId="405B63C2" w14:textId="77777777" w:rsidR="0047373A" w:rsidRDefault="0047373A" w:rsidP="005707A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C370F0" w14:textId="77777777" w:rsidR="000E58D7" w:rsidRDefault="000E58D7" w:rsidP="005707A6">
      <w:r>
        <w:separator/>
      </w:r>
    </w:p>
  </w:footnote>
  <w:footnote w:type="continuationSeparator" w:id="0">
    <w:p w14:paraId="6A9BFC90" w14:textId="77777777" w:rsidR="000E58D7" w:rsidRDefault="000E58D7" w:rsidP="005707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F20E09"/>
    <w:multiLevelType w:val="hybridMultilevel"/>
    <w:tmpl w:val="90EE5D78"/>
    <w:lvl w:ilvl="0" w:tplc="AC9EC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0B240A"/>
    <w:multiLevelType w:val="hybridMultilevel"/>
    <w:tmpl w:val="20664D50"/>
    <w:lvl w:ilvl="0" w:tplc="098ED00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orgios Gousios">
    <w15:presenceInfo w15:providerId="Windows Live" w15:userId="bd7875db794564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hideSpellingErrors/>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65C"/>
    <w:rsid w:val="0003151F"/>
    <w:rsid w:val="00057297"/>
    <w:rsid w:val="000A0ED8"/>
    <w:rsid w:val="000E58D7"/>
    <w:rsid w:val="001047C4"/>
    <w:rsid w:val="00111A68"/>
    <w:rsid w:val="00167A93"/>
    <w:rsid w:val="0017351C"/>
    <w:rsid w:val="0018239A"/>
    <w:rsid w:val="0019791E"/>
    <w:rsid w:val="00206F85"/>
    <w:rsid w:val="00225DA2"/>
    <w:rsid w:val="00263700"/>
    <w:rsid w:val="002930DB"/>
    <w:rsid w:val="002A0497"/>
    <w:rsid w:val="0030677C"/>
    <w:rsid w:val="00327AE6"/>
    <w:rsid w:val="003631DF"/>
    <w:rsid w:val="00380E90"/>
    <w:rsid w:val="003D5F19"/>
    <w:rsid w:val="003F1203"/>
    <w:rsid w:val="0042356A"/>
    <w:rsid w:val="00426BE7"/>
    <w:rsid w:val="00435D84"/>
    <w:rsid w:val="0047373A"/>
    <w:rsid w:val="00482E8F"/>
    <w:rsid w:val="004A593E"/>
    <w:rsid w:val="004C2FC2"/>
    <w:rsid w:val="004F2A03"/>
    <w:rsid w:val="0050375F"/>
    <w:rsid w:val="0052187B"/>
    <w:rsid w:val="00527653"/>
    <w:rsid w:val="00536446"/>
    <w:rsid w:val="00553CD1"/>
    <w:rsid w:val="005707A6"/>
    <w:rsid w:val="005D7D32"/>
    <w:rsid w:val="005E765C"/>
    <w:rsid w:val="00612BEB"/>
    <w:rsid w:val="00633A03"/>
    <w:rsid w:val="00642119"/>
    <w:rsid w:val="00657F84"/>
    <w:rsid w:val="006C36C4"/>
    <w:rsid w:val="006C3B6B"/>
    <w:rsid w:val="006E19D0"/>
    <w:rsid w:val="00730924"/>
    <w:rsid w:val="007B6371"/>
    <w:rsid w:val="007F617D"/>
    <w:rsid w:val="00811F70"/>
    <w:rsid w:val="00817D70"/>
    <w:rsid w:val="00837084"/>
    <w:rsid w:val="00870207"/>
    <w:rsid w:val="00870886"/>
    <w:rsid w:val="00944423"/>
    <w:rsid w:val="00970B83"/>
    <w:rsid w:val="009E2642"/>
    <w:rsid w:val="00A23D62"/>
    <w:rsid w:val="00B053C9"/>
    <w:rsid w:val="00B56B9A"/>
    <w:rsid w:val="00B608ED"/>
    <w:rsid w:val="00B734D9"/>
    <w:rsid w:val="00B86BBE"/>
    <w:rsid w:val="00BA71C4"/>
    <w:rsid w:val="00BD747B"/>
    <w:rsid w:val="00C00139"/>
    <w:rsid w:val="00C26528"/>
    <w:rsid w:val="00C46731"/>
    <w:rsid w:val="00C7573A"/>
    <w:rsid w:val="00CB38D1"/>
    <w:rsid w:val="00CF0BED"/>
    <w:rsid w:val="00D0443F"/>
    <w:rsid w:val="00D35779"/>
    <w:rsid w:val="00D37F68"/>
    <w:rsid w:val="00D94FAA"/>
    <w:rsid w:val="00DF0EEE"/>
    <w:rsid w:val="00E01253"/>
    <w:rsid w:val="00E13D42"/>
    <w:rsid w:val="00E33B45"/>
    <w:rsid w:val="00E9164F"/>
    <w:rsid w:val="00EA267F"/>
    <w:rsid w:val="00F0146E"/>
    <w:rsid w:val="00F2033C"/>
    <w:rsid w:val="00F20CAB"/>
    <w:rsid w:val="00F25562"/>
    <w:rsid w:val="00F27412"/>
    <w:rsid w:val="00FF5BB0"/>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B9E44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E765C"/>
  </w:style>
  <w:style w:type="character" w:customStyle="1" w:styleId="il">
    <w:name w:val="il"/>
    <w:basedOn w:val="DefaultParagraphFont"/>
    <w:rsid w:val="005E765C"/>
  </w:style>
  <w:style w:type="character" w:styleId="Hyperlink">
    <w:name w:val="Hyperlink"/>
    <w:basedOn w:val="DefaultParagraphFont"/>
    <w:uiPriority w:val="99"/>
    <w:unhideWhenUsed/>
    <w:rsid w:val="005E765C"/>
    <w:rPr>
      <w:color w:val="0000FF"/>
      <w:u w:val="single"/>
    </w:rPr>
  </w:style>
  <w:style w:type="table" w:styleId="TableGrid">
    <w:name w:val="Table Grid"/>
    <w:basedOn w:val="TableNormal"/>
    <w:uiPriority w:val="59"/>
    <w:rsid w:val="005E76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608ED"/>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CB38D1"/>
    <w:pPr>
      <w:ind w:left="720"/>
      <w:contextualSpacing/>
    </w:pPr>
  </w:style>
  <w:style w:type="character" w:styleId="Strong">
    <w:name w:val="Strong"/>
    <w:basedOn w:val="DefaultParagraphFont"/>
    <w:uiPriority w:val="22"/>
    <w:qFormat/>
    <w:rsid w:val="00206F85"/>
    <w:rPr>
      <w:b/>
      <w:bCs/>
    </w:rPr>
  </w:style>
  <w:style w:type="paragraph" w:styleId="Footer">
    <w:name w:val="footer"/>
    <w:basedOn w:val="Normal"/>
    <w:link w:val="FooterChar"/>
    <w:uiPriority w:val="99"/>
    <w:unhideWhenUsed/>
    <w:rsid w:val="005707A6"/>
    <w:pPr>
      <w:tabs>
        <w:tab w:val="center" w:pos="4320"/>
        <w:tab w:val="right" w:pos="8640"/>
      </w:tabs>
    </w:pPr>
  </w:style>
  <w:style w:type="character" w:customStyle="1" w:styleId="FooterChar">
    <w:name w:val="Footer Char"/>
    <w:basedOn w:val="DefaultParagraphFont"/>
    <w:link w:val="Footer"/>
    <w:uiPriority w:val="99"/>
    <w:rsid w:val="005707A6"/>
  </w:style>
  <w:style w:type="character" w:styleId="PageNumber">
    <w:name w:val="page number"/>
    <w:basedOn w:val="DefaultParagraphFont"/>
    <w:uiPriority w:val="99"/>
    <w:semiHidden/>
    <w:unhideWhenUsed/>
    <w:rsid w:val="005707A6"/>
  </w:style>
  <w:style w:type="paragraph" w:styleId="BalloonText">
    <w:name w:val="Balloon Text"/>
    <w:basedOn w:val="Normal"/>
    <w:link w:val="BalloonTextChar"/>
    <w:uiPriority w:val="99"/>
    <w:semiHidden/>
    <w:unhideWhenUsed/>
    <w:rsid w:val="007F617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F617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0803">
      <w:bodyDiv w:val="1"/>
      <w:marLeft w:val="0"/>
      <w:marRight w:val="0"/>
      <w:marTop w:val="0"/>
      <w:marBottom w:val="0"/>
      <w:divBdr>
        <w:top w:val="none" w:sz="0" w:space="0" w:color="auto"/>
        <w:left w:val="none" w:sz="0" w:space="0" w:color="auto"/>
        <w:bottom w:val="none" w:sz="0" w:space="0" w:color="auto"/>
        <w:right w:val="none" w:sz="0" w:space="0" w:color="auto"/>
      </w:divBdr>
    </w:div>
    <w:div w:id="72703920">
      <w:bodyDiv w:val="1"/>
      <w:marLeft w:val="0"/>
      <w:marRight w:val="0"/>
      <w:marTop w:val="0"/>
      <w:marBottom w:val="0"/>
      <w:divBdr>
        <w:top w:val="none" w:sz="0" w:space="0" w:color="auto"/>
        <w:left w:val="none" w:sz="0" w:space="0" w:color="auto"/>
        <w:bottom w:val="none" w:sz="0" w:space="0" w:color="auto"/>
        <w:right w:val="none" w:sz="0" w:space="0" w:color="auto"/>
      </w:divBdr>
    </w:div>
    <w:div w:id="102267825">
      <w:bodyDiv w:val="1"/>
      <w:marLeft w:val="0"/>
      <w:marRight w:val="0"/>
      <w:marTop w:val="0"/>
      <w:marBottom w:val="0"/>
      <w:divBdr>
        <w:top w:val="none" w:sz="0" w:space="0" w:color="auto"/>
        <w:left w:val="none" w:sz="0" w:space="0" w:color="auto"/>
        <w:bottom w:val="none" w:sz="0" w:space="0" w:color="auto"/>
        <w:right w:val="none" w:sz="0" w:space="0" w:color="auto"/>
      </w:divBdr>
    </w:div>
    <w:div w:id="162473796">
      <w:bodyDiv w:val="1"/>
      <w:marLeft w:val="0"/>
      <w:marRight w:val="0"/>
      <w:marTop w:val="0"/>
      <w:marBottom w:val="0"/>
      <w:divBdr>
        <w:top w:val="none" w:sz="0" w:space="0" w:color="auto"/>
        <w:left w:val="none" w:sz="0" w:space="0" w:color="auto"/>
        <w:bottom w:val="none" w:sz="0" w:space="0" w:color="auto"/>
        <w:right w:val="none" w:sz="0" w:space="0" w:color="auto"/>
      </w:divBdr>
    </w:div>
    <w:div w:id="561910775">
      <w:bodyDiv w:val="1"/>
      <w:marLeft w:val="0"/>
      <w:marRight w:val="0"/>
      <w:marTop w:val="0"/>
      <w:marBottom w:val="0"/>
      <w:divBdr>
        <w:top w:val="none" w:sz="0" w:space="0" w:color="auto"/>
        <w:left w:val="none" w:sz="0" w:space="0" w:color="auto"/>
        <w:bottom w:val="none" w:sz="0" w:space="0" w:color="auto"/>
        <w:right w:val="none" w:sz="0" w:space="0" w:color="auto"/>
      </w:divBdr>
    </w:div>
    <w:div w:id="651372506">
      <w:bodyDiv w:val="1"/>
      <w:marLeft w:val="0"/>
      <w:marRight w:val="0"/>
      <w:marTop w:val="0"/>
      <w:marBottom w:val="0"/>
      <w:divBdr>
        <w:top w:val="none" w:sz="0" w:space="0" w:color="auto"/>
        <w:left w:val="none" w:sz="0" w:space="0" w:color="auto"/>
        <w:bottom w:val="none" w:sz="0" w:space="0" w:color="auto"/>
        <w:right w:val="none" w:sz="0" w:space="0" w:color="auto"/>
      </w:divBdr>
    </w:div>
    <w:div w:id="732043313">
      <w:bodyDiv w:val="1"/>
      <w:marLeft w:val="0"/>
      <w:marRight w:val="0"/>
      <w:marTop w:val="0"/>
      <w:marBottom w:val="0"/>
      <w:divBdr>
        <w:top w:val="none" w:sz="0" w:space="0" w:color="auto"/>
        <w:left w:val="none" w:sz="0" w:space="0" w:color="auto"/>
        <w:bottom w:val="none" w:sz="0" w:space="0" w:color="auto"/>
        <w:right w:val="none" w:sz="0" w:space="0" w:color="auto"/>
      </w:divBdr>
    </w:div>
    <w:div w:id="772433574">
      <w:bodyDiv w:val="1"/>
      <w:marLeft w:val="0"/>
      <w:marRight w:val="0"/>
      <w:marTop w:val="0"/>
      <w:marBottom w:val="0"/>
      <w:divBdr>
        <w:top w:val="none" w:sz="0" w:space="0" w:color="auto"/>
        <w:left w:val="none" w:sz="0" w:space="0" w:color="auto"/>
        <w:bottom w:val="none" w:sz="0" w:space="0" w:color="auto"/>
        <w:right w:val="none" w:sz="0" w:space="0" w:color="auto"/>
      </w:divBdr>
    </w:div>
    <w:div w:id="877664554">
      <w:bodyDiv w:val="1"/>
      <w:marLeft w:val="0"/>
      <w:marRight w:val="0"/>
      <w:marTop w:val="0"/>
      <w:marBottom w:val="0"/>
      <w:divBdr>
        <w:top w:val="none" w:sz="0" w:space="0" w:color="auto"/>
        <w:left w:val="none" w:sz="0" w:space="0" w:color="auto"/>
        <w:bottom w:val="none" w:sz="0" w:space="0" w:color="auto"/>
        <w:right w:val="none" w:sz="0" w:space="0" w:color="auto"/>
      </w:divBdr>
    </w:div>
    <w:div w:id="1099762069">
      <w:bodyDiv w:val="1"/>
      <w:marLeft w:val="0"/>
      <w:marRight w:val="0"/>
      <w:marTop w:val="0"/>
      <w:marBottom w:val="0"/>
      <w:divBdr>
        <w:top w:val="none" w:sz="0" w:space="0" w:color="auto"/>
        <w:left w:val="none" w:sz="0" w:space="0" w:color="auto"/>
        <w:bottom w:val="none" w:sz="0" w:space="0" w:color="auto"/>
        <w:right w:val="none" w:sz="0" w:space="0" w:color="auto"/>
      </w:divBdr>
    </w:div>
    <w:div w:id="1135563524">
      <w:bodyDiv w:val="1"/>
      <w:marLeft w:val="0"/>
      <w:marRight w:val="0"/>
      <w:marTop w:val="0"/>
      <w:marBottom w:val="0"/>
      <w:divBdr>
        <w:top w:val="none" w:sz="0" w:space="0" w:color="auto"/>
        <w:left w:val="none" w:sz="0" w:space="0" w:color="auto"/>
        <w:bottom w:val="none" w:sz="0" w:space="0" w:color="auto"/>
        <w:right w:val="none" w:sz="0" w:space="0" w:color="auto"/>
      </w:divBdr>
    </w:div>
    <w:div w:id="1223249218">
      <w:bodyDiv w:val="1"/>
      <w:marLeft w:val="0"/>
      <w:marRight w:val="0"/>
      <w:marTop w:val="0"/>
      <w:marBottom w:val="0"/>
      <w:divBdr>
        <w:top w:val="none" w:sz="0" w:space="0" w:color="auto"/>
        <w:left w:val="none" w:sz="0" w:space="0" w:color="auto"/>
        <w:bottom w:val="none" w:sz="0" w:space="0" w:color="auto"/>
        <w:right w:val="none" w:sz="0" w:space="0" w:color="auto"/>
      </w:divBdr>
    </w:div>
    <w:div w:id="1416783194">
      <w:bodyDiv w:val="1"/>
      <w:marLeft w:val="0"/>
      <w:marRight w:val="0"/>
      <w:marTop w:val="0"/>
      <w:marBottom w:val="0"/>
      <w:divBdr>
        <w:top w:val="none" w:sz="0" w:space="0" w:color="auto"/>
        <w:left w:val="none" w:sz="0" w:space="0" w:color="auto"/>
        <w:bottom w:val="none" w:sz="0" w:space="0" w:color="auto"/>
        <w:right w:val="none" w:sz="0" w:space="0" w:color="auto"/>
      </w:divBdr>
    </w:div>
    <w:div w:id="1512834408">
      <w:bodyDiv w:val="1"/>
      <w:marLeft w:val="0"/>
      <w:marRight w:val="0"/>
      <w:marTop w:val="0"/>
      <w:marBottom w:val="0"/>
      <w:divBdr>
        <w:top w:val="none" w:sz="0" w:space="0" w:color="auto"/>
        <w:left w:val="none" w:sz="0" w:space="0" w:color="auto"/>
        <w:bottom w:val="none" w:sz="0" w:space="0" w:color="auto"/>
        <w:right w:val="none" w:sz="0" w:space="0" w:color="auto"/>
      </w:divBdr>
    </w:div>
    <w:div w:id="1608853347">
      <w:bodyDiv w:val="1"/>
      <w:marLeft w:val="0"/>
      <w:marRight w:val="0"/>
      <w:marTop w:val="0"/>
      <w:marBottom w:val="0"/>
      <w:divBdr>
        <w:top w:val="none" w:sz="0" w:space="0" w:color="auto"/>
        <w:left w:val="none" w:sz="0" w:space="0" w:color="auto"/>
        <w:bottom w:val="none" w:sz="0" w:space="0" w:color="auto"/>
        <w:right w:val="none" w:sz="0" w:space="0" w:color="auto"/>
      </w:divBdr>
    </w:div>
    <w:div w:id="1659772843">
      <w:bodyDiv w:val="1"/>
      <w:marLeft w:val="0"/>
      <w:marRight w:val="0"/>
      <w:marTop w:val="0"/>
      <w:marBottom w:val="0"/>
      <w:divBdr>
        <w:top w:val="none" w:sz="0" w:space="0" w:color="auto"/>
        <w:left w:val="none" w:sz="0" w:space="0" w:color="auto"/>
        <w:bottom w:val="none" w:sz="0" w:space="0" w:color="auto"/>
        <w:right w:val="none" w:sz="0" w:space="0" w:color="auto"/>
      </w:divBdr>
    </w:div>
    <w:div w:id="1704866433">
      <w:bodyDiv w:val="1"/>
      <w:marLeft w:val="0"/>
      <w:marRight w:val="0"/>
      <w:marTop w:val="0"/>
      <w:marBottom w:val="0"/>
      <w:divBdr>
        <w:top w:val="none" w:sz="0" w:space="0" w:color="auto"/>
        <w:left w:val="none" w:sz="0" w:space="0" w:color="auto"/>
        <w:bottom w:val="none" w:sz="0" w:space="0" w:color="auto"/>
        <w:right w:val="none" w:sz="0" w:space="0" w:color="auto"/>
      </w:divBdr>
    </w:div>
    <w:div w:id="1753620681">
      <w:bodyDiv w:val="1"/>
      <w:marLeft w:val="0"/>
      <w:marRight w:val="0"/>
      <w:marTop w:val="0"/>
      <w:marBottom w:val="0"/>
      <w:divBdr>
        <w:top w:val="none" w:sz="0" w:space="0" w:color="auto"/>
        <w:left w:val="none" w:sz="0" w:space="0" w:color="auto"/>
        <w:bottom w:val="none" w:sz="0" w:space="0" w:color="auto"/>
        <w:right w:val="none" w:sz="0" w:space="0" w:color="auto"/>
      </w:divBdr>
    </w:div>
    <w:div w:id="1769423600">
      <w:bodyDiv w:val="1"/>
      <w:marLeft w:val="0"/>
      <w:marRight w:val="0"/>
      <w:marTop w:val="0"/>
      <w:marBottom w:val="0"/>
      <w:divBdr>
        <w:top w:val="none" w:sz="0" w:space="0" w:color="auto"/>
        <w:left w:val="none" w:sz="0" w:space="0" w:color="auto"/>
        <w:bottom w:val="none" w:sz="0" w:space="0" w:color="auto"/>
        <w:right w:val="none" w:sz="0" w:space="0" w:color="auto"/>
      </w:divBdr>
    </w:div>
    <w:div w:id="1781946584">
      <w:bodyDiv w:val="1"/>
      <w:marLeft w:val="0"/>
      <w:marRight w:val="0"/>
      <w:marTop w:val="0"/>
      <w:marBottom w:val="0"/>
      <w:divBdr>
        <w:top w:val="none" w:sz="0" w:space="0" w:color="auto"/>
        <w:left w:val="none" w:sz="0" w:space="0" w:color="auto"/>
        <w:bottom w:val="none" w:sz="0" w:space="0" w:color="auto"/>
        <w:right w:val="none" w:sz="0" w:space="0" w:color="auto"/>
      </w:divBdr>
    </w:div>
    <w:div w:id="1843399821">
      <w:bodyDiv w:val="1"/>
      <w:marLeft w:val="0"/>
      <w:marRight w:val="0"/>
      <w:marTop w:val="0"/>
      <w:marBottom w:val="0"/>
      <w:divBdr>
        <w:top w:val="none" w:sz="0" w:space="0" w:color="auto"/>
        <w:left w:val="none" w:sz="0" w:space="0" w:color="auto"/>
        <w:bottom w:val="none" w:sz="0" w:space="0" w:color="auto"/>
        <w:right w:val="none" w:sz="0" w:space="0" w:color="auto"/>
      </w:divBdr>
    </w:div>
    <w:div w:id="1953201490">
      <w:bodyDiv w:val="1"/>
      <w:marLeft w:val="0"/>
      <w:marRight w:val="0"/>
      <w:marTop w:val="0"/>
      <w:marBottom w:val="0"/>
      <w:divBdr>
        <w:top w:val="none" w:sz="0" w:space="0" w:color="auto"/>
        <w:left w:val="none" w:sz="0" w:space="0" w:color="auto"/>
        <w:bottom w:val="none" w:sz="0" w:space="0" w:color="auto"/>
        <w:right w:val="none" w:sz="0" w:space="0" w:color="auto"/>
      </w:divBdr>
    </w:div>
    <w:div w:id="19814174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slideshare.net/pyricau/crash-fast" TargetMode="External"/><Relationship Id="rId8" Type="http://schemas.openxmlformats.org/officeDocument/2006/relationships/hyperlink" Target="http://www.slideshare.net/pyricau/crash" TargetMode="External"/><Relationship Id="rId9" Type="http://schemas.openxmlformats.org/officeDocument/2006/relationships/hyperlink" Target="http://www.slideshare.net/pyricau/crash-fast"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12</Pages>
  <Words>5187</Words>
  <Characters>29570</Characters>
  <Application>Microsoft Macintosh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34688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Roberta Coelho</dc:creator>
  <cp:keywords/>
  <dc:description/>
  <cp:lastModifiedBy>Georgios Gousios</cp:lastModifiedBy>
  <cp:revision>4</cp:revision>
  <cp:lastPrinted>2015-10-09T16:30:00Z</cp:lastPrinted>
  <dcterms:created xsi:type="dcterms:W3CDTF">2016-04-19T03:49:00Z</dcterms:created>
  <dcterms:modified xsi:type="dcterms:W3CDTF">2016-04-19T07:06:00Z</dcterms:modified>
</cp:coreProperties>
</file>